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rFonts w:ascii="Times" w:hAnsi="Times" w:eastAsia="Times New Roman" w:cs="Times New Roman"/>
          <w:b/>
          <w:bCs/>
          <w:kern w:val="36"/>
          <w:sz w:val="48"/>
          <w:szCs w:val="48"/>
          <w:lang w:eastAsia="en-US"/>
        </w:rPr>
      </w:pPr>
      <w:r>
        <w:rPr>
          <w:rFonts w:ascii="Times" w:hAnsi="Times" w:eastAsia="Times New Roman" w:cs="Times New Roman"/>
          <w:b/>
          <w:bCs/>
          <w:kern w:val="36"/>
          <w:sz w:val="48"/>
          <w:szCs w:val="48"/>
          <w:lang w:eastAsia="en-US"/>
        </w:rPr>
        <w:t>Software Requirements Specification (SRS)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Revision History:</w:t>
      </w:r>
    </w:p>
    <w:tbl>
      <w:tblPr>
        <w:tblStyle w:val="15"/>
        <w:tblW w:w="6591"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16"/>
        <w:gridCol w:w="2178"/>
        <w:gridCol w:w="22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6"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Date</w:t>
            </w:r>
          </w:p>
        </w:tc>
        <w:tc>
          <w:tcPr>
            <w:tcW w:w="2178"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Author</w:t>
            </w:r>
          </w:p>
        </w:tc>
        <w:tc>
          <w:tcPr>
            <w:tcW w:w="2297"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w:t>
            </w:r>
            <w:r>
              <w:rPr>
                <w:rFonts w:ascii="宋体" w:hAnsi="宋体" w:eastAsia="宋体" w:cs="Times New Roman"/>
                <w:sz w:val="20"/>
                <w:szCs w:val="20"/>
                <w:lang w:eastAsia="zh-CN"/>
              </w:rPr>
              <w:t>.17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system capabilities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huihan Zhang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108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quality requirements (non-functional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2019.3.19</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w:t>
            </w:r>
            <w:r>
              <w:rPr>
                <w:rFonts w:ascii="宋体" w:hAnsi="宋体" w:eastAsia="宋体" w:cs="Times New Roman"/>
                <w:sz w:val="20"/>
                <w:szCs w:val="20"/>
                <w:lang w:eastAsia="zh-CN"/>
              </w:rPr>
              <w:t xml:space="preserve"> </w:t>
            </w:r>
            <w:r>
              <w:rPr>
                <w:rFonts w:hint="eastAsia" w:ascii="宋体" w:hAnsi="宋体" w:eastAsia="宋体" w:cs="Times New Roman"/>
                <w:sz w:val="20"/>
                <w:szCs w:val="20"/>
                <w:lang w:eastAsia="zh-CN"/>
              </w:rPr>
              <w:t>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Introduction/Concept of Operation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fundamental assumptions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2019.3.20</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 xml:space="preserve">ui Xing </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7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Quality Requirements/Expected subsets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Overall block diagram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Zimu 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Editing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2019.3.22</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5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functional documentation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57"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Use Cases/Behavioral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Fundamental Assumption/Appendices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Xing, Shuihan Zhang, Yuru Wang, Rui Zhu, Shijie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Adding use case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ui Zhu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expected changes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2019.3.23</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Y</w:t>
            </w:r>
            <w:r>
              <w:rPr>
                <w:rFonts w:ascii="宋体" w:hAnsi="宋体" w:eastAsia="宋体" w:cs="Times New Roman"/>
                <w:sz w:val="20"/>
                <w:szCs w:val="20"/>
                <w:lang w:eastAsia="zh-CN"/>
              </w:rPr>
              <w:t>uru Wang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 xml:space="preserve">diting </w:t>
            </w:r>
            <w:r>
              <w:rPr>
                <w:rFonts w:hint="eastAsia" w:ascii="宋体" w:hAnsi="宋体" w:eastAsia="宋体" w:cs="Times New Roman"/>
                <w:sz w:val="20"/>
                <w:szCs w:val="20"/>
                <w:lang w:eastAsia="zh-CN"/>
              </w:rPr>
              <w:t>a</w:t>
            </w:r>
            <w:r>
              <w:rPr>
                <w:rFonts w:ascii="宋体" w:hAnsi="宋体" w:eastAsia="宋体" w:cs="Times New Roman"/>
                <w:sz w:val="20"/>
                <w:szCs w:val="20"/>
                <w:lang w:eastAsia="zh-CN"/>
              </w:rPr>
              <w:t>ppendices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S</w:t>
            </w:r>
            <w:r>
              <w:rPr>
                <w:rFonts w:ascii="宋体" w:hAnsi="宋体" w:eastAsia="宋体" w:cs="Times New Roman"/>
                <w:sz w:val="20"/>
                <w:szCs w:val="20"/>
                <w:lang w:eastAsia="zh-CN"/>
              </w:rPr>
              <w:t>hijie Wen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Modifying detailed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2019.3.24</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Rui</w:t>
            </w:r>
            <w:r>
              <w:rPr>
                <w:rFonts w:ascii="宋体" w:hAnsi="宋体" w:eastAsia="宋体" w:cs="Times New Roman"/>
                <w:sz w:val="20"/>
                <w:szCs w:val="20"/>
                <w:lang w:eastAsia="zh-CN"/>
              </w:rPr>
              <w:t xml:space="preserve"> X</w:t>
            </w:r>
            <w:r>
              <w:rPr>
                <w:rFonts w:hint="eastAsia" w:ascii="宋体" w:hAnsi="宋体" w:eastAsia="宋体" w:cs="Times New Roman"/>
                <w:sz w:val="20"/>
                <w:szCs w:val="20"/>
                <w:lang w:eastAsia="zh-CN"/>
              </w:rPr>
              <w:t>ing</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E</w:t>
            </w:r>
            <w:r>
              <w:rPr>
                <w:rFonts w:ascii="宋体" w:hAnsi="宋体" w:eastAsia="宋体" w:cs="Times New Roman"/>
                <w:sz w:val="20"/>
                <w:szCs w:val="20"/>
                <w:lang w:eastAsia="zh-CN"/>
              </w:rPr>
              <w:t>diting introduction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Server System Context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System Input &amp; Output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40"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A</w:t>
            </w:r>
            <w:r>
              <w:rPr>
                <w:rFonts w:ascii="宋体" w:hAnsi="宋体" w:eastAsia="宋体" w:cs="Times New Roman"/>
                <w:sz w:val="20"/>
                <w:szCs w:val="20"/>
                <w:lang w:eastAsia="zh-CN"/>
              </w:rPr>
              <w:t>dd Quality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w:t>
            </w:r>
            <w:r>
              <w:rPr>
                <w:rFonts w:ascii="宋体" w:hAnsi="宋体" w:eastAsia="宋体" w:cs="Times New Roman"/>
                <w:sz w:val="20"/>
                <w:szCs w:val="20"/>
                <w:lang w:eastAsia="zh-CN"/>
              </w:rPr>
              <w:t>enxiang Zhu</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I</w:t>
            </w:r>
            <w:r>
              <w:rPr>
                <w:rFonts w:ascii="宋体" w:hAnsi="宋体" w:eastAsia="宋体" w:cs="Times New Roman"/>
                <w:sz w:val="20"/>
                <w:szCs w:val="20"/>
                <w:lang w:eastAsia="zh-CN"/>
              </w:rPr>
              <w:t>ntegrate documents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2019.3.25</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w:t>
            </w:r>
            <w:r>
              <w:rPr>
                <w:rFonts w:hint="eastAsia" w:ascii="宋体" w:hAnsi="宋体" w:eastAsia="宋体" w:cs="Times New Roman"/>
                <w:sz w:val="20"/>
                <w:szCs w:val="20"/>
                <w:lang w:eastAsia="zh-CN"/>
              </w:rPr>
              <w:t>uanjin</w:t>
            </w:r>
            <w:r>
              <w:rPr>
                <w:rFonts w:ascii="宋体" w:hAnsi="宋体" w:eastAsia="宋体" w:cs="Times New Roman"/>
                <w:sz w:val="20"/>
                <w:szCs w:val="20"/>
                <w:lang w:eastAsia="zh-CN"/>
              </w:rPr>
              <w:t xml:space="preserve"> L</w:t>
            </w:r>
            <w:r>
              <w:rPr>
                <w:rFonts w:hint="eastAsia" w:ascii="宋体" w:hAnsi="宋体" w:eastAsia="宋体" w:cs="Times New Roman"/>
                <w:sz w:val="20"/>
                <w:szCs w:val="20"/>
                <w:lang w:eastAsia="zh-CN"/>
              </w:rPr>
              <w:t>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Software Requirements Specification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the Detailed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278"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Zhongyu Wang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Editing the Quality Requirments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781"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 and System Inputs and Outputs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459"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2019.3.26</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Qingzhong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Revise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2019.3.27</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 xml:space="preserve">Revise Use Cases and Fundamental Assumption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2019.3.28</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Learning Ducks’ Documents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2019.3.31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Zhi Zhou</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ascii="宋体" w:hAnsi="宋体" w:eastAsia="宋体" w:cs="Times New Roman"/>
                <w:sz w:val="20"/>
                <w:szCs w:val="20"/>
                <w:lang w:eastAsia="zh-CN"/>
              </w:rPr>
              <w:t>Combine Revision History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Zheng Chen</w:t>
            </w:r>
          </w:p>
        </w:tc>
        <w:tc>
          <w:tcPr>
            <w:tcW w:w="2297"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Remove some parts of administrator</w:t>
            </w:r>
            <w:r>
              <w:rPr>
                <w:rFonts w:ascii="宋体" w:hAnsi="宋体" w:eastAsia="宋体" w:cs="Times New Roman"/>
                <w:sz w:val="20"/>
                <w:szCs w:val="20"/>
                <w:lang w:eastAsia="zh-CN"/>
              </w:rPr>
              <w:t>’</w:t>
            </w:r>
            <w:r>
              <w:rPr>
                <w:rFonts w:hint="eastAsia" w:ascii="宋体" w:hAnsi="宋体" w:eastAsia="宋体" w:cs="Times New Roman"/>
                <w:sz w:val="20"/>
                <w:szCs w:val="20"/>
                <w:lang w:eastAsia="zh-CN"/>
              </w:rPr>
              <w:t>s adding and moving functions and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Yuanjin Li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 xml:space="preserve">Modify the Output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Modify the Input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hint="eastAsia" w:ascii="宋体" w:hAnsi="宋体" w:eastAsia="宋体" w:cs="Times New Roman"/>
                <w:sz w:val="20"/>
                <w:szCs w:val="20"/>
                <w:lang w:eastAsia="zh-CN"/>
              </w:rPr>
              <w:t>2</w:t>
            </w:r>
            <w:r>
              <w:rPr>
                <w:rFonts w:ascii="宋体" w:hAnsi="宋体" w:eastAsia="宋体" w:cs="Times New Roman"/>
                <w:sz w:val="20"/>
                <w:szCs w:val="20"/>
                <w:lang w:eastAsia="zh-CN"/>
              </w:rPr>
              <w:t>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Yifan Z</w:t>
            </w:r>
            <w:r>
              <w:rPr>
                <w:rFonts w:hint="eastAsia" w:ascii="宋体" w:hAnsi="宋体" w:eastAsia="宋体" w:cs="Times New Roman"/>
                <w:sz w:val="20"/>
                <w:szCs w:val="20"/>
                <w:lang w:eastAsia="zh-CN"/>
              </w:rPr>
              <w:t>hang</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Add the 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515" w:hRule="atLeast"/>
          <w:tblCellSpacing w:w="0" w:type="dxa"/>
          <w:jc w:val="center"/>
        </w:trPr>
        <w:tc>
          <w:tcPr>
            <w:tcW w:w="2116"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2019.4.1</w:t>
            </w:r>
          </w:p>
        </w:tc>
        <w:tc>
          <w:tcPr>
            <w:tcW w:w="2178"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Yuanjin Li</w:t>
            </w:r>
          </w:p>
        </w:tc>
        <w:tc>
          <w:tcPr>
            <w:tcW w:w="2297" w:type="dxa"/>
            <w:tcBorders>
              <w:top w:val="outset" w:color="auto" w:sz="6" w:space="0"/>
              <w:left w:val="outset" w:color="auto" w:sz="6" w:space="0"/>
              <w:bottom w:val="outset" w:color="auto" w:sz="6" w:space="0"/>
              <w:right w:val="outset" w:color="auto" w:sz="6" w:space="0"/>
            </w:tcBorders>
          </w:tcPr>
          <w:p>
            <w:pPr>
              <w:rPr>
                <w:rFonts w:ascii="宋体" w:hAnsi="宋体" w:eastAsia="宋体" w:cs="Times New Roman"/>
                <w:sz w:val="20"/>
                <w:szCs w:val="20"/>
                <w:lang w:eastAsia="zh-CN"/>
              </w:rPr>
            </w:pPr>
            <w:r>
              <w:rPr>
                <w:rFonts w:ascii="宋体" w:hAnsi="宋体" w:eastAsia="宋体" w:cs="Times New Roman"/>
                <w:sz w:val="20"/>
                <w:szCs w:val="20"/>
                <w:lang w:eastAsia="zh-CN"/>
              </w:rPr>
              <w:t xml:space="preserve">Modify the use cases </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1.  Introduction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1.1    Intended Audience and Purpose</w:t>
      </w:r>
    </w:p>
    <w:p>
      <w:pPr>
        <w:pStyle w:val="9"/>
        <w:spacing w:before="0" w:beforeAutospacing="0" w:after="0" w:afterAutospacing="0"/>
      </w:pPr>
      <w:r>
        <w:t>This document is intended to provided information guiding development process, ensuring that all system requirements are met. The following entities may find the document useful:</w:t>
      </w:r>
    </w:p>
    <w:p>
      <w:pPr>
        <w:pStyle w:val="9"/>
        <w:numPr>
          <w:ilvl w:val="0"/>
          <w:numId w:val="1"/>
        </w:numPr>
        <w:spacing w:before="0" w:beforeAutospacing="0" w:after="0" w:afterAutospacing="0"/>
      </w:pPr>
      <w:r>
        <w:t xml:space="preserve">Customer - This page will detail all of the </w:t>
      </w:r>
      <w:r>
        <w:rPr>
          <w:rFonts w:hint="eastAsia"/>
        </w:rPr>
        <w:t xml:space="preserve">web </w:t>
      </w:r>
      <w:r>
        <w:t>ap</w:t>
      </w:r>
      <w:r>
        <w:rPr>
          <w:rFonts w:hint="eastAsia"/>
        </w:rPr>
        <w:t>p</w:t>
      </w:r>
      <w:r>
        <w:t xml:space="preserve"> requirements as understood by the production team. The customer should be able to determine that their requirements will be correctly reflected in the final product through the information found on this page.</w:t>
      </w:r>
    </w:p>
    <w:p>
      <w:pPr>
        <w:pStyle w:val="9"/>
        <w:numPr>
          <w:ilvl w:val="0"/>
          <w:numId w:val="1"/>
        </w:numPr>
        <w:spacing w:before="0" w:beforeAutospacing="0" w:after="0" w:afterAutospacing="0"/>
      </w:pPr>
      <w:r>
        <w:t>Development Team - Details of specific requirements that the final software build must include will be located here. Developers can use this document to ensure the software addresses each of these requirements.</w:t>
      </w:r>
    </w:p>
    <w:p>
      <w:pPr>
        <w:pStyle w:val="9"/>
        <w:numPr>
          <w:ilvl w:val="0"/>
          <w:numId w:val="1"/>
        </w:numPr>
        <w:spacing w:before="0" w:beforeAutospacing="0" w:after="0" w:afterAutospacing="0"/>
      </w:pPr>
      <w:r>
        <w:t>QA Team - By developing testing procedures founded in the system requirements, the QA Team can create a comprehensive testing regimen that will guarantee requirements are met.</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1.2    How to use the document</w:t>
      </w:r>
    </w:p>
    <w:p>
      <w:pPr>
        <w:pStyle w:val="9"/>
        <w:spacing w:before="0" w:beforeAutospacing="0" w:after="0" w:afterAutospacing="0"/>
      </w:pPr>
      <w:r>
        <w:t>Table of Contents:</w:t>
      </w:r>
    </w:p>
    <w:p>
      <w:pPr>
        <w:pStyle w:val="9"/>
        <w:spacing w:before="0" w:beforeAutospacing="0" w:after="0" w:afterAutospacing="0"/>
      </w:pPr>
      <w:r>
        <w:t>1. Introduction</w:t>
      </w:r>
    </w:p>
    <w:p>
      <w:pPr>
        <w:pStyle w:val="9"/>
        <w:spacing w:before="0" w:beforeAutospacing="0" w:after="0" w:afterAutospacing="0"/>
      </w:pPr>
      <w:r>
        <w:t>2. Concept of Operations - broad description of the purpose of the application</w:t>
      </w:r>
    </w:p>
    <w:p>
      <w:pPr>
        <w:pStyle w:val="9"/>
        <w:spacing w:before="0" w:beforeAutospacing="0" w:after="0" w:afterAutospacing="0"/>
      </w:pPr>
      <w:r>
        <w:t xml:space="preserve">  2.1 System Context - details any specific system requirements the application will require to run</w:t>
      </w:r>
    </w:p>
    <w:p>
      <w:pPr>
        <w:pStyle w:val="9"/>
        <w:spacing w:before="0" w:beforeAutospacing="0" w:after="0" w:afterAutospacing="0"/>
      </w:pPr>
      <w:r>
        <w:t xml:space="preserve">  2.2 System Capabilities - description in prose of all capabilities available to the user in the address book</w:t>
      </w:r>
    </w:p>
    <w:p>
      <w:pPr>
        <w:pStyle w:val="9"/>
        <w:spacing w:before="0" w:beforeAutospacing="0" w:after="0" w:afterAutospacing="0"/>
      </w:pPr>
      <w:r>
        <w:t xml:space="preserve">  2.3 Use cases - A detailed look at each functional requirement, describing the application context both before and after an action is taken</w:t>
      </w:r>
    </w:p>
    <w:p>
      <w:pPr>
        <w:pStyle w:val="9"/>
        <w:spacing w:before="0" w:beforeAutospacing="0" w:after="0" w:afterAutospacing="0"/>
      </w:pPr>
      <w:r>
        <w:t>3. Behavioral Requirements - How the application will interact with a user</w:t>
      </w:r>
    </w:p>
    <w:p>
      <w:pPr>
        <w:pStyle w:val="9"/>
        <w:spacing w:before="0" w:beforeAutospacing="0" w:after="0" w:afterAutospacing="0"/>
      </w:pPr>
      <w:r>
        <w:t xml:space="preserve">  3.1 Input and output requirements - A description of allowed inputs and generated outputs</w:t>
      </w:r>
    </w:p>
    <w:p>
      <w:pPr>
        <w:pStyle w:val="9"/>
        <w:spacing w:before="0" w:beforeAutospacing="0" w:after="0" w:afterAutospacing="0"/>
      </w:pPr>
      <w:r>
        <w:t xml:space="preserve">    3.1.1 Input - Describes any restrictions that will be placed on allowed input</w:t>
      </w:r>
    </w:p>
    <w:p>
      <w:pPr>
        <w:pStyle w:val="9"/>
        <w:spacing w:before="0" w:beforeAutospacing="0" w:after="0" w:afterAutospacing="0"/>
      </w:pPr>
      <w:r>
        <w:t xml:space="preserve">    3.1.2 Output - Describes the range of outputs that can be generated</w:t>
      </w:r>
    </w:p>
    <w:p>
      <w:pPr>
        <w:pStyle w:val="9"/>
        <w:spacing w:before="0" w:beforeAutospacing="0" w:after="0" w:afterAutospacing="0"/>
      </w:pPr>
      <w:r>
        <w:t xml:space="preserve">  3.2 Detailed Output Behavior - Output descriptions in prose</w:t>
      </w:r>
    </w:p>
    <w:p>
      <w:pPr>
        <w:pStyle w:val="9"/>
        <w:spacing w:before="0" w:beforeAutospacing="0" w:after="0" w:afterAutospacing="0"/>
      </w:pPr>
      <w:r>
        <w:t>4. Quality Requirements - Requirements not pertaining to the function of the application will be listed here</w:t>
      </w:r>
    </w:p>
    <w:p>
      <w:pPr>
        <w:pStyle w:val="9"/>
        <w:spacing w:before="0" w:beforeAutospacing="0" w:after="0" w:afterAutospacing="0"/>
      </w:pPr>
      <w:r>
        <w:t>5. Expected Subsets - Expected levels of functionality at checkpoints during development</w:t>
      </w:r>
    </w:p>
    <w:p>
      <w:pPr>
        <w:pStyle w:val="9"/>
        <w:spacing w:before="0" w:beforeAutospacing="0" w:after="0" w:afterAutospacing="0"/>
      </w:pPr>
      <w:r>
        <w:t>6. Fundamental Assumptions - Some specifics about input, output, or behavior upon which other requirements are founded will be listed here</w:t>
      </w:r>
    </w:p>
    <w:p>
      <w:pPr>
        <w:pStyle w:val="9"/>
        <w:spacing w:before="0" w:beforeAutospacing="0" w:after="0" w:afterAutospacing="0"/>
      </w:pPr>
      <w:r>
        <w:t>7. Expected Changes - Future features and directions the project is expected to take</w:t>
      </w:r>
    </w:p>
    <w:p>
      <w:pPr>
        <w:pStyle w:val="9"/>
        <w:spacing w:before="0" w:beforeAutospacing="0" w:after="0" w:afterAutospacing="0"/>
      </w:pPr>
      <w:r>
        <w:t>8. Appendices - Details aiding the understanding of this document</w:t>
      </w:r>
    </w:p>
    <w:p>
      <w:pPr>
        <w:pStyle w:val="9"/>
        <w:spacing w:before="0" w:beforeAutospacing="0" w:after="0" w:afterAutospacing="0"/>
      </w:pPr>
      <w:r>
        <w:t xml:space="preserve">  8.1 Definitions and acronyms - Any technical terms or abbreviations will be spelled out here for ease of use of the document</w:t>
      </w:r>
    </w:p>
    <w:p>
      <w:pPr>
        <w:pStyle w:val="9"/>
        <w:spacing w:before="0" w:beforeAutospacing="0" w:after="0" w:afterAutospacing="0"/>
      </w:pPr>
      <w:r>
        <w:t xml:space="preserve">    8.1 Definitions - Definitions of technical or unusual terminology</w:t>
      </w:r>
    </w:p>
    <w:p>
      <w:pPr>
        <w:pStyle w:val="9"/>
        <w:spacing w:before="0" w:beforeAutospacing="0" w:after="0" w:afterAutospacing="0"/>
      </w:pPr>
      <w:r>
        <w:t xml:space="preserve">    8.1.2 Acronyms and Abbreviations - Any abbreviated terms will be expanded here</w:t>
      </w:r>
    </w:p>
    <w:p>
      <w:pPr>
        <w:pStyle w:val="9"/>
        <w:spacing w:before="0" w:beforeAutospacing="0" w:after="0" w:afterAutospacing="0"/>
      </w:pPr>
      <w:r>
        <w:t xml:space="preserve">  8.2 References - any external references necessary or helpful to understanding this document will be listed here</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2.  System Capabilities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2.1. System Context</w:t>
      </w:r>
    </w:p>
    <w:p>
      <w:pPr>
        <w:pStyle w:val="9"/>
        <w:spacing w:before="0" w:beforeAutospacing="0" w:after="0" w:afterAutospacing="0"/>
        <w:rPr>
          <w:rFonts w:cs="Helvetica"/>
          <w:color w:val="111111"/>
        </w:rPr>
      </w:pPr>
      <w:r>
        <w:rPr>
          <w:rFonts w:cs="Helvetica"/>
          <w:color w:val="111111"/>
        </w:rPr>
        <w:t>Requires a system with a GUI display</w:t>
      </w:r>
      <w:r>
        <w:rPr>
          <w:rFonts w:cs="Helvetica"/>
          <w:color w:val="111111"/>
          <w:lang w:eastAsia="zh-CN"/>
        </w:rPr>
        <w:t xml:space="preserve"> and browser</w:t>
      </w:r>
      <w:r>
        <w:rPr>
          <w:rFonts w:cs="Helvetica"/>
          <w:color w:val="111111"/>
        </w:rPr>
        <w:t xml:space="preserve"> because all of the operations are performed through a GUI</w:t>
      </w:r>
      <w:r>
        <w:rPr>
          <w:rFonts w:cs="Helvetica"/>
          <w:color w:val="111111"/>
          <w:lang w:eastAsia="zh-CN"/>
        </w:rPr>
        <w:t xml:space="preserve"> and a browser</w:t>
      </w:r>
      <w:r>
        <w:rPr>
          <w:rFonts w:cs="Helvetica"/>
          <w:color w:val="111111"/>
        </w:rPr>
        <w:t>. </w:t>
      </w:r>
    </w:p>
    <w:p>
      <w:pPr>
        <w:pStyle w:val="9"/>
        <w:spacing w:before="0" w:beforeAutospacing="0" w:after="0" w:afterAutospacing="0"/>
        <w:rPr>
          <w:rFonts w:cs="Helvetica"/>
          <w:color w:val="111111"/>
        </w:rPr>
      </w:pPr>
      <w:r>
        <w:rPr>
          <w:rFonts w:cs="Helvetica"/>
          <w:color w:val="111111"/>
          <w:u w:val="single"/>
        </w:rPr>
        <w:t>Windows:</w:t>
      </w:r>
    </w:p>
    <w:p>
      <w:pPr>
        <w:pStyle w:val="25"/>
        <w:numPr>
          <w:ilvl w:val="0"/>
          <w:numId w:val="2"/>
        </w:numPr>
        <w:spacing w:after="45"/>
        <w:rPr>
          <w:rFonts w:ascii="Times" w:hAnsi="Times" w:cs="Helvetica"/>
          <w:color w:val="111111"/>
          <w:sz w:val="20"/>
          <w:szCs w:val="20"/>
        </w:rPr>
      </w:pPr>
      <w:r>
        <w:rPr>
          <w:rFonts w:ascii="Times" w:hAnsi="Times" w:cs="Helvetica"/>
          <w:color w:val="111111"/>
          <w:sz w:val="20"/>
          <w:szCs w:val="20"/>
        </w:rPr>
        <w:t>Windows 10 (8u51 and above)</w:t>
      </w:r>
    </w:p>
    <w:p>
      <w:pPr>
        <w:pStyle w:val="25"/>
        <w:numPr>
          <w:ilvl w:val="0"/>
          <w:numId w:val="2"/>
        </w:numPr>
        <w:spacing w:after="45"/>
        <w:rPr>
          <w:rFonts w:ascii="Times" w:hAnsi="Times" w:cs="Helvetica"/>
          <w:color w:val="111111"/>
          <w:sz w:val="20"/>
          <w:szCs w:val="20"/>
        </w:rPr>
      </w:pPr>
      <w:r>
        <w:rPr>
          <w:rFonts w:ascii="Times" w:hAnsi="Times" w:cs="Helvetica"/>
          <w:color w:val="111111"/>
          <w:sz w:val="20"/>
          <w:szCs w:val="20"/>
        </w:rPr>
        <w:t>Windows 8.x (Desktop)</w:t>
      </w:r>
    </w:p>
    <w:p>
      <w:pPr>
        <w:pStyle w:val="25"/>
        <w:numPr>
          <w:ilvl w:val="0"/>
          <w:numId w:val="2"/>
        </w:numPr>
        <w:spacing w:after="45"/>
        <w:rPr>
          <w:rFonts w:ascii="Times" w:hAnsi="Times" w:cs="Helvetica"/>
          <w:color w:val="111111"/>
          <w:sz w:val="20"/>
          <w:szCs w:val="20"/>
        </w:rPr>
      </w:pPr>
      <w:r>
        <w:rPr>
          <w:rFonts w:ascii="Times" w:hAnsi="Times" w:cs="Helvetica"/>
          <w:color w:val="111111"/>
          <w:sz w:val="20"/>
          <w:szCs w:val="20"/>
        </w:rPr>
        <w:t>Windows 7 SP1</w:t>
      </w:r>
    </w:p>
    <w:p>
      <w:pPr>
        <w:pStyle w:val="25"/>
        <w:numPr>
          <w:ilvl w:val="0"/>
          <w:numId w:val="2"/>
        </w:numPr>
        <w:spacing w:after="45"/>
        <w:rPr>
          <w:rFonts w:ascii="Times" w:hAnsi="Times" w:cs="Helvetica"/>
          <w:color w:val="111111"/>
          <w:sz w:val="20"/>
          <w:szCs w:val="20"/>
        </w:rPr>
      </w:pPr>
      <w:r>
        <w:rPr>
          <w:rFonts w:ascii="Times" w:hAnsi="Times" w:cs="Helvetica"/>
          <w:color w:val="111111"/>
          <w:sz w:val="20"/>
          <w:szCs w:val="20"/>
        </w:rPr>
        <w:t>Windows Vista SP2</w:t>
      </w:r>
    </w:p>
    <w:p>
      <w:pPr>
        <w:pStyle w:val="25"/>
        <w:numPr>
          <w:ilvl w:val="0"/>
          <w:numId w:val="2"/>
        </w:numPr>
        <w:spacing w:after="45"/>
        <w:rPr>
          <w:rFonts w:ascii="Times" w:hAnsi="Times" w:cs="Helvetica"/>
          <w:color w:val="111111"/>
          <w:sz w:val="20"/>
          <w:szCs w:val="20"/>
        </w:rPr>
      </w:pPr>
      <w:r>
        <w:rPr>
          <w:rFonts w:ascii="Times" w:hAnsi="Times" w:cs="Helvetica"/>
          <w:color w:val="111111"/>
          <w:sz w:val="20"/>
          <w:szCs w:val="20"/>
        </w:rPr>
        <w:t>Windows Server 2008 R2 SP1 (64-bit)</w:t>
      </w:r>
    </w:p>
    <w:p>
      <w:pPr>
        <w:pStyle w:val="25"/>
        <w:numPr>
          <w:ilvl w:val="0"/>
          <w:numId w:val="2"/>
        </w:numPr>
        <w:spacing w:after="45"/>
        <w:rPr>
          <w:rFonts w:ascii="Times" w:hAnsi="Times" w:cs="Helvetica"/>
          <w:color w:val="111111"/>
          <w:sz w:val="20"/>
          <w:szCs w:val="20"/>
        </w:rPr>
      </w:pPr>
      <w:r>
        <w:rPr>
          <w:rFonts w:ascii="Times" w:hAnsi="Times" w:cs="Helvetica"/>
          <w:color w:val="111111"/>
          <w:sz w:val="20"/>
          <w:szCs w:val="20"/>
        </w:rPr>
        <w:t>Windows Server 2012 and 2012 R2 (64-bit)</w:t>
      </w:r>
    </w:p>
    <w:p>
      <w:pPr>
        <w:rPr>
          <w:rFonts w:ascii="Times" w:hAnsi="Times" w:cs="Helvetica"/>
          <w:color w:val="111111"/>
          <w:sz w:val="20"/>
          <w:szCs w:val="20"/>
        </w:rPr>
      </w:pPr>
      <w:r>
        <w:rPr>
          <w:rFonts w:ascii="Times" w:hAnsi="Times" w:cs="Helvetica"/>
          <w:color w:val="111111"/>
          <w:sz w:val="20"/>
          <w:szCs w:val="20"/>
          <w:u w:val="single"/>
        </w:rPr>
        <w:t>Mac OS X</w:t>
      </w:r>
      <w:r>
        <w:rPr>
          <w:rFonts w:ascii="Times" w:hAnsi="Times" w:eastAsia="宋体" w:cs="Helvetica"/>
          <w:color w:val="111111"/>
          <w:sz w:val="20"/>
          <w:szCs w:val="20"/>
          <w:u w:val="single"/>
          <w:lang w:eastAsia="zh-CN"/>
        </w:rPr>
        <w:t>:</w:t>
      </w:r>
      <w:r>
        <w:rPr>
          <w:rFonts w:ascii="Times" w:hAnsi="Times" w:cs="Helvetica"/>
          <w:color w:val="111111"/>
          <w:sz w:val="20"/>
          <w:szCs w:val="20"/>
        </w:rPr>
        <w:t> </w:t>
      </w:r>
    </w:p>
    <w:p>
      <w:pPr>
        <w:pStyle w:val="25"/>
        <w:numPr>
          <w:ilvl w:val="0"/>
          <w:numId w:val="3"/>
        </w:numPr>
        <w:tabs>
          <w:tab w:val="left" w:pos="2520"/>
        </w:tabs>
        <w:spacing w:after="45"/>
        <w:rPr>
          <w:rFonts w:ascii="Times" w:hAnsi="Times" w:cs="Helvetica"/>
          <w:color w:val="111111"/>
          <w:sz w:val="20"/>
          <w:szCs w:val="20"/>
        </w:rPr>
      </w:pPr>
      <w:r>
        <w:rPr>
          <w:rFonts w:ascii="Times" w:hAnsi="Times" w:cs="Helvetica"/>
          <w:color w:val="111111"/>
          <w:sz w:val="20"/>
          <w:szCs w:val="20"/>
        </w:rPr>
        <w:t>Intel-based Mac running Mac OS X 10.8.3+, 10.9+</w:t>
      </w:r>
    </w:p>
    <w:p>
      <w:pPr>
        <w:rPr>
          <w:rFonts w:ascii="Times" w:hAnsi="Times" w:cs="Helvetica"/>
          <w:color w:val="111111"/>
          <w:sz w:val="20"/>
          <w:szCs w:val="20"/>
        </w:rPr>
      </w:pPr>
      <w:r>
        <w:rPr>
          <w:rFonts w:ascii="Times" w:hAnsi="Times" w:cs="Helvetica"/>
          <w:color w:val="111111"/>
          <w:sz w:val="20"/>
          <w:szCs w:val="20"/>
          <w:u w:val="single"/>
        </w:rPr>
        <w:t>Linux:</w:t>
      </w:r>
    </w:p>
    <w:p>
      <w:pPr>
        <w:pStyle w:val="25"/>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5.5+</w:t>
      </w:r>
      <w:r>
        <w:rPr>
          <w:rFonts w:ascii="Times" w:hAnsi="Times" w:cs="Helvetica"/>
          <w:color w:val="111111"/>
          <w:sz w:val="20"/>
          <w:szCs w:val="20"/>
          <w:vertAlign w:val="superscript"/>
        </w:rPr>
        <w:t>1</w:t>
      </w:r>
      <w:r>
        <w:rPr>
          <w:rFonts w:ascii="Times" w:hAnsi="Times" w:cs="Helvetica"/>
          <w:color w:val="111111"/>
          <w:sz w:val="20"/>
          <w:szCs w:val="20"/>
        </w:rPr>
        <w:t>, 6.x (32-bit), 6.x (64-bit)</w:t>
      </w:r>
      <w:r>
        <w:rPr>
          <w:rFonts w:ascii="Times" w:hAnsi="Times" w:cs="Helvetica"/>
          <w:color w:val="111111"/>
          <w:sz w:val="20"/>
          <w:szCs w:val="20"/>
          <w:vertAlign w:val="superscript"/>
        </w:rPr>
        <w:t>2</w:t>
      </w:r>
    </w:p>
    <w:p>
      <w:pPr>
        <w:pStyle w:val="25"/>
        <w:numPr>
          <w:ilvl w:val="0"/>
          <w:numId w:val="4"/>
        </w:numPr>
        <w:tabs>
          <w:tab w:val="left" w:pos="720"/>
        </w:tabs>
        <w:rPr>
          <w:rFonts w:ascii="Times" w:hAnsi="Times" w:cs="Helvetica"/>
          <w:color w:val="111111"/>
          <w:sz w:val="20"/>
          <w:szCs w:val="20"/>
        </w:rPr>
      </w:pPr>
      <w:r>
        <w:rPr>
          <w:rFonts w:ascii="Times" w:hAnsi="Times" w:cs="Helvetica"/>
          <w:color w:val="111111"/>
          <w:sz w:val="20"/>
          <w:szCs w:val="20"/>
        </w:rPr>
        <w:t>Red Hat Enterprise Linux 7.x (64-bit)</w:t>
      </w:r>
      <w:r>
        <w:rPr>
          <w:rFonts w:ascii="Times" w:hAnsi="Times" w:cs="Helvetica"/>
          <w:color w:val="111111"/>
          <w:sz w:val="20"/>
          <w:szCs w:val="20"/>
          <w:vertAlign w:val="superscript"/>
        </w:rPr>
        <w:t>2</w:t>
      </w:r>
      <w:r>
        <w:rPr>
          <w:rFonts w:ascii="Times" w:hAnsi="Times" w:cs="Helvetica"/>
          <w:color w:val="111111"/>
          <w:sz w:val="20"/>
          <w:szCs w:val="20"/>
        </w:rPr>
        <w:t> (8u20 and above)</w:t>
      </w:r>
    </w:p>
    <w:p>
      <w:pPr>
        <w:pStyle w:val="25"/>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12.04 LTS, 13.x</w:t>
      </w:r>
    </w:p>
    <w:p>
      <w:pPr>
        <w:pStyle w:val="25"/>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14.x (8u25 and above)</w:t>
      </w:r>
    </w:p>
    <w:p>
      <w:pPr>
        <w:pStyle w:val="25"/>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15.04 (8u45 and above)</w:t>
      </w:r>
    </w:p>
    <w:p>
      <w:pPr>
        <w:pStyle w:val="25"/>
        <w:numPr>
          <w:ilvl w:val="0"/>
          <w:numId w:val="4"/>
        </w:numPr>
        <w:tabs>
          <w:tab w:val="left" w:pos="720"/>
        </w:tabs>
        <w:spacing w:after="45"/>
        <w:rPr>
          <w:rFonts w:ascii="Times" w:hAnsi="Times" w:cs="Helvetica"/>
          <w:color w:val="111111"/>
          <w:sz w:val="20"/>
          <w:szCs w:val="20"/>
        </w:rPr>
      </w:pPr>
      <w:r>
        <w:rPr>
          <w:rFonts w:ascii="Times" w:hAnsi="Times" w:cs="Helvetica"/>
          <w:color w:val="111111"/>
          <w:sz w:val="20"/>
          <w:szCs w:val="20"/>
        </w:rPr>
        <w:t>Ubuntu Linux 15.10 (8u65 and above)</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2.2. System capabilities</w:t>
      </w:r>
    </w:p>
    <w:p>
      <w:pPr>
        <w:pStyle w:val="9"/>
        <w:spacing w:before="0" w:beforeAutospacing="0" w:after="0" w:afterAutospacing="0"/>
        <w:rPr>
          <w:rFonts w:cs="Helvetica"/>
          <w:color w:val="111111"/>
        </w:rPr>
      </w:pPr>
      <w:r>
        <w:rPr>
          <w:rFonts w:cs="Helvetica"/>
          <w:color w:val="111111"/>
          <w:lang w:eastAsia="zh-CN"/>
        </w:rPr>
        <w:t>Intelligent light control system Web APP is a web program that supports user interaction. On the web page, the user logins the account according to his personal ID and password, and then carries on the concrete operation to the intelligent light control system. Different kinds of users have different rights to intelligent light control system. There are three different permissions: students, teachers and administrators. The system functions are as follows:</w:t>
      </w:r>
    </w:p>
    <w:p>
      <w:pPr>
        <w:pStyle w:val="9"/>
        <w:spacing w:before="0" w:beforeAutospacing="0" w:after="0" w:afterAutospacing="0"/>
        <w:ind w:firstLine="400" w:firstLineChars="200"/>
        <w:rPr>
          <w:rFonts w:cs="Helvetica"/>
          <w:color w:val="111111"/>
        </w:rPr>
      </w:pPr>
      <w:r>
        <w:rPr>
          <w:rFonts w:cs="Helvetica"/>
          <w:color w:val="111111"/>
          <w:lang w:eastAsia="zh-CN"/>
        </w:rPr>
        <w:t>1.User login. Users must be students, teachers or administrators of some schools.</w:t>
      </w:r>
    </w:p>
    <w:p>
      <w:pPr>
        <w:pStyle w:val="9"/>
        <w:spacing w:before="0" w:beforeAutospacing="0" w:after="0" w:afterAutospacing="0"/>
        <w:ind w:firstLine="400" w:firstLineChars="200"/>
        <w:rPr>
          <w:rFonts w:cs="Helvetica"/>
          <w:color w:val="111111"/>
        </w:rPr>
      </w:pPr>
      <w:r>
        <w:rPr>
          <w:rFonts w:cs="Helvetica"/>
          <w:color w:val="111111"/>
          <w:lang w:eastAsia="zh-CN"/>
        </w:rPr>
        <w:t>2.Check the state of the light. All users have this permission.</w:t>
      </w:r>
    </w:p>
    <w:p>
      <w:pPr>
        <w:pStyle w:val="9"/>
        <w:spacing w:before="0" w:beforeAutospacing="0" w:after="0" w:afterAutospacing="0"/>
        <w:ind w:firstLine="400" w:firstLineChars="200"/>
        <w:rPr>
          <w:rFonts w:cs="Helvetica"/>
          <w:color w:val="111111"/>
        </w:rPr>
      </w:pPr>
      <w:r>
        <w:rPr>
          <w:rFonts w:cs="Helvetica"/>
          <w:color w:val="111111"/>
          <w:lang w:eastAsia="zh-CN"/>
        </w:rPr>
        <w:t>3.Check whether a room is occupied. All three users have this permission.</w:t>
      </w:r>
    </w:p>
    <w:p>
      <w:pPr>
        <w:pStyle w:val="9"/>
        <w:spacing w:before="0" w:beforeAutospacing="0" w:after="0" w:afterAutospacing="0"/>
        <w:ind w:firstLine="400" w:firstLineChars="200"/>
        <w:rPr>
          <w:rFonts w:cs="Helvetica"/>
          <w:color w:val="111111"/>
        </w:rPr>
      </w:pPr>
      <w:r>
        <w:rPr>
          <w:rFonts w:cs="Helvetica"/>
          <w:color w:val="111111"/>
          <w:lang w:eastAsia="zh-CN"/>
        </w:rPr>
        <w:t>4.Check the state of the light sensor. In this function, users can see the situation of ambient light.</w:t>
      </w:r>
    </w:p>
    <w:p>
      <w:pPr>
        <w:pStyle w:val="9"/>
        <w:spacing w:before="0" w:beforeAutospacing="0" w:after="0" w:afterAutospacing="0"/>
        <w:ind w:firstLine="400" w:firstLineChars="200"/>
        <w:rPr>
          <w:rFonts w:cs="Helvetica"/>
          <w:color w:val="111111"/>
        </w:rPr>
      </w:pPr>
      <w:r>
        <w:rPr>
          <w:rFonts w:cs="Helvetica"/>
          <w:color w:val="111111"/>
          <w:lang w:eastAsia="zh-CN"/>
        </w:rPr>
        <w:t xml:space="preserve">5.Turn on/off the lights. Student users can only turn on the light when it is off and the classroom is occupied, and turn off the light when it is on and the classroom is empty. When the relevant operation cannot be carried out, a window will pop up to show the reasons: For example, </w:t>
      </w:r>
      <w:r>
        <w:rPr>
          <w:rFonts w:cs="Helvetica"/>
          <w:i/>
          <w:iCs/>
          <w:color w:val="111111"/>
          <w:lang w:eastAsia="zh-CN"/>
        </w:rPr>
        <w:t>There are people in the classroom, so you cannot turn off the lights</w:t>
      </w:r>
      <w:r>
        <w:rPr>
          <w:rFonts w:cs="Helvetica"/>
          <w:color w:val="111111"/>
          <w:lang w:eastAsia="zh-CN"/>
        </w:rPr>
        <w:t>. Teachers and administrators directly force the lights to be on/off. Students, teachers and administrators can operate the switch of a light or the main switch of all lights.</w:t>
      </w:r>
    </w:p>
    <w:p>
      <w:pPr>
        <w:pStyle w:val="9"/>
        <w:spacing w:before="0" w:beforeAutospacing="0" w:after="0" w:afterAutospacing="0"/>
        <w:ind w:firstLine="400" w:firstLineChars="200"/>
        <w:rPr>
          <w:rFonts w:cs="Helvetica"/>
          <w:color w:val="111111"/>
        </w:rPr>
      </w:pPr>
      <w:r>
        <w:rPr>
          <w:rFonts w:cs="Helvetica"/>
          <w:color w:val="111111"/>
          <w:lang w:eastAsia="zh-CN"/>
        </w:rPr>
        <w:t>6.Add/delete new rooms. Administrators have this permission.</w:t>
      </w:r>
    </w:p>
    <w:p>
      <w:pPr>
        <w:pStyle w:val="9"/>
        <w:spacing w:before="0" w:beforeAutospacing="0" w:after="0" w:afterAutospacing="0"/>
        <w:ind w:firstLine="400" w:firstLineChars="200"/>
        <w:rPr>
          <w:rFonts w:cs="Helvetica"/>
          <w:color w:val="111111"/>
        </w:rPr>
      </w:pPr>
      <w:r>
        <w:rPr>
          <w:rFonts w:cs="Helvetica"/>
          <w:color w:val="111111"/>
          <w:lang w:eastAsia="zh-CN"/>
        </w:rPr>
        <w:t>7.Add/delete sensors. Administrators have this permission. There are three kinds of sensors: switch sensor, light sensor and Presence sensor.</w:t>
      </w:r>
    </w:p>
    <w:p>
      <w:pPr>
        <w:pStyle w:val="9"/>
        <w:spacing w:before="0" w:beforeAutospacing="0" w:after="0" w:afterAutospacing="0"/>
        <w:ind w:firstLine="400" w:firstLineChars="200"/>
        <w:rPr>
          <w:rFonts w:cs="Helvetica"/>
          <w:color w:val="111111"/>
        </w:rPr>
      </w:pPr>
      <w:r>
        <w:rPr>
          <w:rFonts w:cs="Helvetica"/>
          <w:color w:val="111111"/>
          <w:lang w:eastAsia="zh-CN"/>
        </w:rPr>
        <w:t>8.Add/delete actuators (lights). Administrators have this permission.</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2.3. Use cases for Customers</w:t>
      </w: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.1 </w:t>
      </w:r>
      <w:r>
        <w:rPr>
          <w:rFonts w:hint="eastAsia" w:eastAsia="宋体" w:cs="Times New Roman"/>
          <w:sz w:val="27"/>
          <w:szCs w:val="27"/>
          <w:lang w:eastAsia="zh-CN"/>
        </w:rPr>
        <w:t>User</w:t>
      </w:r>
      <w:r>
        <w:rPr>
          <w:rFonts w:eastAsia="Times New Roman" w:cs="Times New Roman"/>
          <w:sz w:val="27"/>
          <w:szCs w:val="27"/>
        </w:rPr>
        <w:t xml:space="preserve"> </w:t>
      </w:r>
      <w:r>
        <w:rPr>
          <w:rFonts w:hint="eastAsia" w:eastAsia="宋体" w:cs="Times New Roman"/>
          <w:sz w:val="27"/>
          <w:szCs w:val="27"/>
          <w:lang w:eastAsia="zh-CN"/>
        </w:rPr>
        <w:t>login</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Login and go into the light system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Go into the light system </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by inputting account number, password and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account number, password and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User(student, teacher and administrator)input account number and password.  </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User press login button</w:t>
            </w:r>
          </w:p>
        </w:tc>
        <w:tc>
          <w:tcPr>
            <w:tcW w:w="3660" w:type="dxa"/>
            <w:tcBorders>
              <w:top w:val="single" w:color="000000" w:sz="8" w:space="0"/>
              <w:left w:val="single" w:color="000000" w:sz="8" w:space="0"/>
              <w:bottom w:val="single" w:color="000000" w:sz="8" w:space="0"/>
              <w:right w:val="single" w:color="000000" w:sz="8" w:space="0"/>
            </w:tcBorders>
          </w:tcP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w w:val="110"/>
                <w:sz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gets the account number and password.</w:t>
            </w:r>
          </w:p>
        </w:tc>
      </w:tr>
      <w:tr>
        <w:tblPrEx>
          <w:tblLayout w:type="fixed"/>
        </w:tblPrEx>
        <w:trPr>
          <w:trHeight w:val="49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w w:val="110"/>
                <w:sz w:val="20"/>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sends command, account number and  password to server</w:t>
            </w:r>
          </w:p>
        </w:tc>
      </w:tr>
      <w:tr>
        <w:tblPrEx>
          <w:tblLayout w:type="fixed"/>
        </w:tblPrEx>
        <w:trPr>
          <w:trHeight w:val="1127"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get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25"/>
                <w:szCs w:val="25"/>
              </w:rPr>
            </w:pPr>
            <w:r>
              <w:rPr>
                <w:lang w:eastAsia="zh-CN"/>
              </w:rPr>
              <w:drawing>
                <wp:inline distT="0" distB="0" distL="114300" distR="114300">
                  <wp:extent cx="4408805" cy="3010535"/>
                  <wp:effectExtent l="0" t="0" r="10795"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grayscl/>
                          </a:blip>
                          <a:stretch>
                            <a:fillRect/>
                          </a:stretch>
                        </pic:blipFill>
                        <pic:spPr>
                          <a:xfrm>
                            <a:off x="0" y="0"/>
                            <a:ext cx="4408805" cy="3010535"/>
                          </a:xfrm>
                          <a:prstGeom prst="rect">
                            <a:avLst/>
                          </a:prstGeom>
                          <a:noFill/>
                          <a:ln w="9525">
                            <a:noFill/>
                          </a:ln>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pStyle w:val="9"/>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w:t>
      </w:r>
      <w:r>
        <w:rPr>
          <w:rFonts w:eastAsia="Times New Roman" w:cs="Times New Roman"/>
          <w:sz w:val="27"/>
          <w:szCs w:val="27"/>
        </w:rPr>
        <w:t>.</w:t>
      </w:r>
      <w:r>
        <w:rPr>
          <w:rFonts w:hint="eastAsia" w:eastAsia="宋体" w:cs="Times New Roman"/>
          <w:sz w:val="27"/>
          <w:szCs w:val="27"/>
          <w:lang w:eastAsia="zh-CN"/>
        </w:rPr>
        <w:t>2</w:t>
      </w:r>
      <w:r>
        <w:rPr>
          <w:rFonts w:eastAsia="Times New Roman" w:cs="Times New Roman"/>
          <w:sz w:val="27"/>
          <w:szCs w:val="27"/>
        </w:rPr>
        <w:t> </w:t>
      </w:r>
      <w:r>
        <w:rPr>
          <w:rFonts w:hint="eastAsia" w:eastAsia="宋体" w:cs="Times New Roman"/>
          <w:sz w:val="27"/>
          <w:szCs w:val="27"/>
          <w:lang w:eastAsia="zh-CN"/>
        </w:rPr>
        <w:t>Verify login</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verify login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login information, verify it and then go into the light system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get information and verify it.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 login button.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None</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tabs>
                <w:tab w:val="left" w:pos="800"/>
              </w:tabs>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71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command, account number and  password to server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p>
        </w:tc>
      </w:tr>
      <w:tr>
        <w:tblPrEx>
          <w:tblLayout w:type="fixed"/>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returns back result of login.</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pPr>
          </w:p>
        </w:tc>
      </w:tr>
      <w:tr>
        <w:tblPrEx>
          <w:tblLayout w:type="fixed"/>
        </w:tblPrEx>
        <w:trPr>
          <w:trHeight w:val="953"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displays the result of login. If login succeed, the homepage of user will be displayed. If login fails, a window will be poped out, </w:t>
            </w:r>
            <w:r>
              <w:rPr>
                <w:rFonts w:ascii="Times New Roman" w:hAnsi="Times New Roman" w:eastAsia="宋体" w:cs="Times New Roman"/>
                <w:sz w:val="20"/>
                <w:szCs w:val="20"/>
                <w:lang w:eastAsia="zh-CN"/>
              </w:rPr>
              <w:t>“account or password is wrong"</w:t>
            </w:r>
            <w:r>
              <w:rPr>
                <w:rFonts w:hint="eastAsia" w:ascii="Times New Roman" w:hAnsi="Times New Roman" w:eastAsia="宋体" w:cs="Times New Roman"/>
                <w:sz w:val="20"/>
                <w:szCs w:val="20"/>
                <w:lang w:eastAsia="zh-CN"/>
              </w:rPr>
              <w:t xml:space="preserve">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w w:val="110"/>
                <w:sz w:val="20"/>
              </w:rPr>
              <w:t>The</w:t>
            </w:r>
            <w:r>
              <w:rPr>
                <w:rFonts w:ascii="Times New Roman"/>
                <w:spacing w:val="6"/>
                <w:w w:val="110"/>
                <w:sz w:val="20"/>
              </w:rPr>
              <w:t xml:space="preserve"> </w:t>
            </w:r>
            <w:r>
              <w:rPr>
                <w:rFonts w:hint="eastAsia" w:ascii="Times New Roman" w:eastAsia="宋体"/>
                <w:w w:val="110"/>
                <w:sz w:val="20"/>
                <w:lang w:eastAsia="zh-CN"/>
              </w:rPr>
              <w:t>web page</w:t>
            </w:r>
            <w:r>
              <w:rPr>
                <w:rFonts w:ascii="Times New Roman"/>
                <w:spacing w:val="8"/>
                <w:w w:val="110"/>
                <w:sz w:val="20"/>
              </w:rPr>
              <w:t xml:space="preserve"> </w:t>
            </w:r>
            <w:r>
              <w:rPr>
                <w:rFonts w:ascii="Times New Roman"/>
                <w:w w:val="110"/>
                <w:sz w:val="20"/>
              </w:rPr>
              <w:t>is</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spacing w:line="200" w:lineRule="atLeast"/>
              <w:rPr>
                <w:rFonts w:ascii="Times New Roman" w:hAnsi="Times New Roman" w:eastAsia="Times New Roman" w:cs="Times New Roman"/>
                <w:sz w:val="20"/>
                <w:szCs w:val="20"/>
              </w:rPr>
            </w:pPr>
            <w:r>
              <w:rPr>
                <w:lang w:eastAsia="zh-CN"/>
              </w:rPr>
              <w:drawing>
                <wp:inline distT="0" distB="0" distL="114300" distR="114300">
                  <wp:extent cx="4488180" cy="2930525"/>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grayscl/>
                          </a:blip>
                          <a:stretch>
                            <a:fillRect/>
                          </a:stretch>
                        </pic:blipFill>
                        <pic:spPr>
                          <a:xfrm>
                            <a:off x="0" y="0"/>
                            <a:ext cx="4488180" cy="2930525"/>
                          </a:xfrm>
                          <a:prstGeom prst="rect">
                            <a:avLst/>
                          </a:prstGeom>
                          <a:noFill/>
                          <a:ln w="9525">
                            <a:noFill/>
                          </a:ln>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513"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User(student, teacher and administrator)</w:t>
            </w:r>
          </w:p>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Register account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part of UI will let you input account number, email and password and save it.</w:t>
            </w:r>
          </w:p>
        </w:tc>
      </w:tr>
      <w:tr>
        <w:tblPrEx>
          <w:tblLayout w:type="fixed"/>
        </w:tblPrEx>
        <w:trPr>
          <w:trHeight w:val="967"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forget password</w:t>
            </w:r>
          </w:p>
        </w:tc>
        <w:tc>
          <w:tcPr>
            <w:tcW w:w="3660" w:type="dxa"/>
            <w:tcBorders>
              <w:top w:val="single" w:color="000000" w:sz="8" w:space="0"/>
              <w:left w:val="single" w:color="000000" w:sz="8" w:space="0"/>
              <w:bottom w:val="single" w:color="000000" w:sz="8" w:space="0"/>
              <w:right w:val="single" w:color="000000" w:sz="8" w:space="0"/>
            </w:tcBorders>
          </w:tcPr>
          <w:p>
            <w:pPr>
              <w:rPr>
                <w:rFonts w:eastAsia="宋体"/>
                <w:lang w:eastAsia="zh-CN"/>
              </w:rPr>
            </w:pPr>
            <w:r>
              <w:rPr>
                <w:rFonts w:hint="eastAsia" w:ascii="Times New Roman" w:hAnsi="Times New Roman" w:eastAsia="宋体" w:cs="Times New Roman"/>
                <w:sz w:val="20"/>
                <w:szCs w:val="20"/>
                <w:lang w:eastAsia="zh-CN"/>
              </w:rPr>
              <w:t xml:space="preserve">Login part  of UI will let you input email and account number. And it will send a link to your email and let you change your password.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pStyle w:val="9"/>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3.3</w:t>
      </w:r>
      <w:r>
        <w:rPr>
          <w:rFonts w:hint="eastAsia" w:eastAsia="宋体" w:cs="Times New Roman"/>
          <w:sz w:val="27"/>
          <w:szCs w:val="27"/>
        </w:rPr>
        <w:t> </w:t>
      </w:r>
      <w:r>
        <w:rPr>
          <w:rFonts w:hint="eastAsia" w:eastAsia="宋体" w:cs="Times New Roman"/>
          <w:sz w:val="27"/>
          <w:szCs w:val="27"/>
          <w:lang w:eastAsia="zh-CN"/>
        </w:rPr>
        <w:t>Check the state of lights or light sensors or check whether someone is in room</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check the state of lights or light sensors or check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the state of lights or light sensors or check whether someone is in room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Check all states of lights and sensors and whether someone is in room by 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inputting room number and choosing teaching building</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inputs teaching building name and room number and press enter button.</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To server: UI part will send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r>
      <w:tr>
        <w:tblPrEx>
          <w:tblLayout w:type="fixed"/>
        </w:tblPrEx>
        <w:trPr>
          <w:trHeight w:val="355"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user check results.</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188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00" w:lineRule="atLeast"/>
              <w:rPr>
                <w:rFonts w:ascii="Times New Roman" w:hAnsi="Times New Roman" w:eastAsia="Times New Roman" w:cs="Times New Roman"/>
                <w:sz w:val="20"/>
                <w:szCs w:val="20"/>
              </w:rPr>
            </w:pPr>
            <w:r>
              <w:rPr>
                <w:lang w:eastAsia="zh-CN"/>
              </w:rPr>
              <w:drawing>
                <wp:inline distT="0" distB="0" distL="114300" distR="114300">
                  <wp:extent cx="4487545" cy="3076575"/>
                  <wp:effectExtent l="0" t="0" r="825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grayscl/>
                          </a:blip>
                          <a:stretch>
                            <a:fillRect/>
                          </a:stretch>
                        </pic:blipFill>
                        <pic:spPr>
                          <a:xfrm>
                            <a:off x="0" y="0"/>
                            <a:ext cx="4487545" cy="3076575"/>
                          </a:xfrm>
                          <a:prstGeom prst="rect">
                            <a:avLst/>
                          </a:prstGeom>
                          <a:noFill/>
                          <a:ln w="9525">
                            <a:noFill/>
                          </a:ln>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3.4</w:t>
      </w:r>
      <w:r>
        <w:rPr>
          <w:rFonts w:hint="eastAsia" w:eastAsia="宋体" w:cs="Times New Roman"/>
          <w:sz w:val="27"/>
          <w:szCs w:val="27"/>
        </w:rPr>
        <w:t> </w:t>
      </w:r>
      <w:r>
        <w:rPr>
          <w:rFonts w:hint="eastAsia" w:eastAsia="宋体" w:cs="Times New Roman"/>
          <w:sz w:val="27"/>
          <w:szCs w:val="27"/>
          <w:lang w:eastAsia="zh-CN"/>
        </w:rPr>
        <w:t>Server checks</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checks the state of lights or light sensors or check whether someone is in room</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checks all states of lights and sensors and whether someone is in room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sends check command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Login and press </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lights and sensors</w:t>
            </w:r>
            <w:r>
              <w:rPr>
                <w:rFonts w:ascii="Times New Roman" w:hAnsi="Times New Roman" w:eastAsia="宋体" w:cs="Times New Roman"/>
                <w:sz w:val="20"/>
                <w:szCs w:val="20"/>
                <w:lang w:eastAsia="zh-CN"/>
              </w:rPr>
              <w: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62"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From UI : server  gets  account number, room number, teaching building and user</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s current right.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337"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information for checking</w:t>
            </w:r>
          </w:p>
        </w:tc>
      </w:tr>
      <w:tr>
        <w:tblPrEx>
          <w:tblLayout w:type="fixed"/>
        </w:tblPrEx>
        <w:trPr>
          <w:trHeight w:val="182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If the user is an ordinary user(student or teacher), the server will return lights' and light sensors' information and whether someone is in room. If the user is an administrator, the server return lights' and light sensors' information, other sensors</w:t>
            </w:r>
            <w:r>
              <w:rPr>
                <w:rFonts w:ascii="Times New Roman" w:hAnsi="Times New Roman" w:eastAsia="宋体" w:cs="Times New Roman"/>
                <w:sz w:val="20"/>
                <w:szCs w:val="20"/>
                <w:lang w:eastAsia="zh-CN"/>
              </w:rPr>
              <w:t>’</w:t>
            </w:r>
            <w:r>
              <w:rPr>
                <w:rFonts w:hint="eastAsia" w:ascii="Times New Roman" w:hAnsi="Times New Roman" w:eastAsia="宋体" w:cs="Times New Roman"/>
                <w:sz w:val="20"/>
                <w:szCs w:val="20"/>
                <w:lang w:eastAsia="zh-CN"/>
              </w:rPr>
              <w:t xml:space="preserve"> information and  whether someone is in room</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eastAsia="宋体"/>
                <w:spacing w:val="8"/>
                <w:w w:val="110"/>
                <w:sz w:val="20"/>
                <w:lang w:eastAsia="zh-CN"/>
              </w:rPr>
              <w:t>The state of light are</w:t>
            </w:r>
            <w:r>
              <w:rPr>
                <w:rFonts w:ascii="Times New Roman"/>
                <w:spacing w:val="8"/>
                <w:w w:val="110"/>
                <w:sz w:val="20"/>
              </w:rPr>
              <w:t xml:space="preserve"> </w:t>
            </w:r>
            <w:r>
              <w:rPr>
                <w:rFonts w:hint="eastAsia" w:ascii="Times New Roman" w:eastAsia="宋体"/>
                <w:spacing w:val="-1"/>
                <w:w w:val="110"/>
                <w:sz w:val="20"/>
                <w:lang w:eastAsia="zh-CN"/>
              </w:rPr>
              <w:t>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00" w:lineRule="atLeast"/>
              <w:rPr>
                <w:rFonts w:ascii="Times New Roman" w:hAnsi="Times New Roman" w:eastAsia="Times New Roman" w:cs="Times New Roman"/>
                <w:sz w:val="20"/>
                <w:szCs w:val="20"/>
              </w:rPr>
            </w:pPr>
            <w:r>
              <w:rPr>
                <w:lang w:eastAsia="zh-CN"/>
              </w:rPr>
              <w:drawing>
                <wp:inline distT="0" distB="0" distL="114300" distR="114300">
                  <wp:extent cx="4458970" cy="3133090"/>
                  <wp:effectExtent l="0" t="0" r="1143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7">
                            <a:grayscl/>
                          </a:blip>
                          <a:stretch>
                            <a:fillRect/>
                          </a:stretch>
                        </pic:blipFill>
                        <pic:spPr>
                          <a:xfrm>
                            <a:off x="0" y="0"/>
                            <a:ext cx="4458970" cy="3133090"/>
                          </a:xfrm>
                          <a:prstGeom prst="rect">
                            <a:avLst/>
                          </a:prstGeom>
                          <a:noFill/>
                          <a:ln w="9525">
                            <a:noFill/>
                          </a:ln>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3.5</w:t>
      </w:r>
      <w:r>
        <w:rPr>
          <w:rFonts w:hint="eastAsia" w:eastAsia="宋体" w:cs="Times New Roman"/>
          <w:sz w:val="27"/>
          <w:szCs w:val="27"/>
        </w:rPr>
        <w:t> </w:t>
      </w:r>
      <w:r>
        <w:rPr>
          <w:rFonts w:hint="eastAsia" w:eastAsia="宋体" w:cs="Times New Roman"/>
          <w:sz w:val="27"/>
          <w:szCs w:val="27"/>
          <w:lang w:eastAsia="zh-CN"/>
        </w:rPr>
        <w:t>User turns on/off</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Turn on/off</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Choose room number and choose teaching building and choose lights. Finally press the</w:t>
            </w:r>
          </w:p>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turn on/off button.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275"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 presses turn on/off button</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w:t>
            </w:r>
          </w:p>
        </w:tc>
      </w:tr>
      <w:tr>
        <w:tblPrEx>
          <w:tblLayout w:type="fixed"/>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UI part will send teaching building name, room number, light name and command to server.</w:t>
            </w:r>
          </w:p>
        </w:tc>
      </w:tr>
      <w:tr>
        <w:tblPrEx>
          <w:tblLayout w:type="fixed"/>
        </w:tblPrEx>
        <w:trPr>
          <w:trHeight w:val="31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9"/>
              <w:spacing w:before="0" w:beforeAutospacing="0" w:after="0" w:afterAutospacing="0"/>
            </w:pPr>
            <w:r>
              <w:rPr>
                <w:lang w:eastAsia="zh-CN"/>
              </w:rPr>
              <w:drawing>
                <wp:inline distT="0" distB="0" distL="114300" distR="114300">
                  <wp:extent cx="3999865" cy="3171190"/>
                  <wp:effectExtent l="0" t="0" r="0" b="381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8">
                            <a:grayscl/>
                          </a:blip>
                          <a:stretch>
                            <a:fillRect/>
                          </a:stretch>
                        </pic:blipFill>
                        <pic:spPr>
                          <a:xfrm>
                            <a:off x="0" y="0"/>
                            <a:ext cx="3999865" cy="3171190"/>
                          </a:xfrm>
                          <a:prstGeom prst="rect">
                            <a:avLst/>
                          </a:prstGeom>
                          <a:noFill/>
                          <a:ln w="9525">
                            <a:noFill/>
                          </a:ln>
                        </pic:spPr>
                      </pic:pic>
                    </a:graphicData>
                  </a:graphic>
                </wp:inline>
              </w:drawing>
            </w:r>
          </w:p>
          <w:p>
            <w:pPr>
              <w:pStyle w:val="21"/>
              <w:spacing w:before="6"/>
              <w:rPr>
                <w:rFonts w:ascii="Times New Roman" w:hAnsi="Times New Roman" w:eastAsia="宋体" w:cs="Times New Roman"/>
                <w:sz w:val="25"/>
                <w:szCs w:val="25"/>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3.6</w:t>
      </w:r>
      <w:r>
        <w:rPr>
          <w:rFonts w:hint="eastAsia" w:eastAsia="宋体" w:cs="Times New Roman"/>
          <w:sz w:val="27"/>
          <w:szCs w:val="27"/>
        </w:rPr>
        <w:t> </w:t>
      </w:r>
      <w:r>
        <w:rPr>
          <w:rFonts w:hint="eastAsia" w:eastAsia="宋体" w:cs="Times New Roman"/>
          <w:sz w:val="27"/>
          <w:szCs w:val="27"/>
          <w:lang w:eastAsia="zh-CN"/>
        </w:rPr>
        <w:t>Server turns on/off</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Server turn on/off</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 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turns on/off the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user</w:t>
            </w:r>
          </w:p>
        </w:tc>
      </w:tr>
      <w:tr>
        <w:tblPrEx>
          <w:tblLayout w:type="fixed"/>
        </w:tblPrEx>
        <w:trPr>
          <w:trHeight w:val="582"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User presses the turn on/off button.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Login and check</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System</w:t>
            </w:r>
          </w:p>
        </w:tc>
      </w:tr>
      <w:tr>
        <w:tblPrEx>
          <w:tblLayout w:type="fixed"/>
        </w:tblPrEx>
        <w:trPr>
          <w:trHeight w:val="67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server gets teaching building name, room number, light name and command to server. </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712"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Server return operation result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81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UI will display  that the operation succeeded or failed . After that, UI will renew light state.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The  result is displayed.</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9"/>
              <w:spacing w:before="0" w:beforeAutospacing="0" w:after="0" w:afterAutospacing="0"/>
            </w:pPr>
            <w:r>
              <w:rPr>
                <w:lang w:eastAsia="zh-CN"/>
              </w:rPr>
              <w:drawing>
                <wp:inline distT="0" distB="0" distL="114300" distR="114300">
                  <wp:extent cx="4487545" cy="2777490"/>
                  <wp:effectExtent l="0" t="0" r="825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9">
                            <a:grayscl/>
                          </a:blip>
                          <a:stretch>
                            <a:fillRect/>
                          </a:stretch>
                        </pic:blipFill>
                        <pic:spPr>
                          <a:xfrm>
                            <a:off x="0" y="0"/>
                            <a:ext cx="4487545" cy="2777490"/>
                          </a:xfrm>
                          <a:prstGeom prst="rect">
                            <a:avLst/>
                          </a:prstGeom>
                          <a:noFill/>
                          <a:ln w="9525">
                            <a:noFill/>
                          </a:ln>
                        </pic:spPr>
                      </pic:pic>
                    </a:graphicData>
                  </a:graphic>
                </wp:inline>
              </w:drawing>
            </w:r>
          </w:p>
          <w:p>
            <w:pPr>
              <w:pStyle w:val="21"/>
              <w:spacing w:before="6"/>
              <w:rPr>
                <w:rFonts w:ascii="Times New Roman" w:hAnsi="Times New Roman" w:eastAsia="宋体" w:cs="Times New Roman"/>
                <w:sz w:val="25"/>
                <w:szCs w:val="25"/>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pStyle w:val="9"/>
        <w:spacing w:before="0" w:beforeAutospacing="0" w:after="0" w:afterAutospacing="0"/>
      </w:pPr>
    </w:p>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 xml:space="preserve">3.7 Hardware sends signals and gets command  </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hardware sends signals and gets command</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 xml:space="preserve">hardware sends signals and gets command </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ascii="Times New Roman"/>
                <w:w w:val="120"/>
                <w:sz w:val="20"/>
              </w:rPr>
              <w:t>System</w:t>
            </w:r>
          </w:p>
        </w:tc>
      </w:tr>
      <w:tr>
        <w:tblPrEx>
          <w:tblLayout w:type="fixed"/>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Communication module verify connection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PrEx>
        <w:trPr>
          <w:trHeight w:val="730"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 xml:space="preserve">Server will accept the connection and </w:t>
            </w:r>
          </w:p>
          <w:p>
            <w:pPr>
              <w:pStyle w:val="21"/>
              <w:spacing w:line="222" w:lineRule="exact"/>
              <w:ind w:left="27"/>
              <w:rPr>
                <w:rFonts w:ascii="Times New Roman"/>
                <w:w w:val="120"/>
                <w:sz w:val="20"/>
                <w:lang w:eastAsia="zh-CN"/>
              </w:rPr>
            </w:pPr>
            <w:r>
              <w:rPr>
                <w:rFonts w:hint="eastAsia" w:ascii="Times New Roman"/>
                <w:w w:val="120"/>
                <w:sz w:val="20"/>
                <w:lang w:eastAsia="zh-CN"/>
              </w:rPr>
              <w:t>tell communication module.</w:t>
            </w:r>
          </w:p>
        </w:tc>
      </w:tr>
      <w:tr>
        <w:tblPrEx>
          <w:tblLayout w:type="fixed"/>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eastAsia="宋体"/>
                <w:w w:val="120"/>
                <w:sz w:val="20"/>
                <w:lang w:eastAsia="zh-CN"/>
              </w:rPr>
            </w:pPr>
            <w:r>
              <w:rPr>
                <w:rFonts w:hint="eastAsia" w:ascii="Times New Roman" w:eastAsia="宋体"/>
                <w:w w:val="120"/>
                <w:sz w:val="20"/>
                <w:lang w:eastAsia="zh-CN"/>
              </w:rPr>
              <w:t xml:space="preserve">3.1 Switch sensor tells communication module whether light was operated </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or not. </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3.2 Presence sensor send a picture to raspberry pi to communication module. </w:t>
            </w:r>
          </w:p>
          <w:p>
            <w:pPr>
              <w:pStyle w:val="21"/>
              <w:spacing w:line="222" w:lineRule="exact"/>
              <w:rPr>
                <w:rFonts w:ascii="Times New Roman" w:eastAsia="宋体"/>
                <w:w w:val="120"/>
                <w:sz w:val="20"/>
                <w:lang w:eastAsia="zh-CN"/>
              </w:rPr>
            </w:pPr>
            <w:r>
              <w:rPr>
                <w:rFonts w:hint="eastAsia" w:ascii="Times New Roman" w:eastAsia="宋体"/>
                <w:w w:val="120"/>
                <w:sz w:val="20"/>
                <w:lang w:eastAsia="zh-CN"/>
              </w:rPr>
              <w:t>3.3 Light sensor send its state to communication module.</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3.4 Light send its state to communication module.</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eastAsia="宋体"/>
                <w:w w:val="120"/>
                <w:sz w:val="20"/>
                <w:lang w:eastAsia="zh-CN"/>
              </w:rPr>
            </w:pPr>
          </w:p>
        </w:tc>
      </w:tr>
      <w:tr>
        <w:tblPrEx>
          <w:tblLayout w:type="fixed"/>
        </w:tblPrEx>
        <w:trPr>
          <w:trHeight w:val="362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4.1 Communication module sends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 toserver.</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4.2 Communication module uses image recognition algorithm to judge whether someone is in room. And then it send 0(nobody) or 1(someone) signal and  presence sensor's information to server.</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4.3 Communication module send 0(bright) or 1(dark) signal and light sensor's information to server.</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4.4 Communication module send 0(not bright) and 1 (bright) signal and light name to server.</w:t>
            </w:r>
          </w:p>
          <w:p>
            <w:pPr>
              <w:pStyle w:val="21"/>
              <w:spacing w:line="222" w:lineRule="exact"/>
              <w:rPr>
                <w:rFonts w:ascii="Times New Roman" w:eastAsia="宋体"/>
                <w:w w:val="120"/>
                <w:sz w:val="20"/>
                <w:lang w:eastAsia="zh-CN"/>
              </w:rPr>
            </w:pPr>
          </w:p>
        </w:tc>
      </w:tr>
      <w:tr>
        <w:tblPrEx>
          <w:tblLayout w:type="fixed"/>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hint="eastAsia" w:ascii="Times New Roman" w:eastAsia="宋体"/>
                <w:w w:val="120"/>
                <w:sz w:val="20"/>
                <w:lang w:eastAsia="zh-CN"/>
              </w:rPr>
              <w:t>light gets command from server.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eastAsia="宋体"/>
                <w:w w:val="120"/>
                <w:sz w:val="20"/>
                <w:lang w:eastAsia="zh-CN"/>
              </w:rPr>
            </w:pPr>
          </w:p>
        </w:tc>
      </w:tr>
      <w:tr>
        <w:tblPrEx>
          <w:tblLayout w:type="fixed"/>
        </w:tblPrEx>
        <w:trPr>
          <w:trHeight w:val="510"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eastAsia="宋体"/>
                <w:w w:val="120"/>
                <w:sz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9"/>
              <w:spacing w:before="0" w:beforeAutospacing="0" w:after="0" w:afterAutospacing="0"/>
            </w:pPr>
            <w:r>
              <w:rPr>
                <w:lang w:eastAsia="zh-CN"/>
              </w:rPr>
              <w:drawing>
                <wp:inline distT="0" distB="0" distL="114300" distR="114300">
                  <wp:extent cx="4487545" cy="3166745"/>
                  <wp:effectExtent l="0" t="0" r="8255"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grayscl/>
                          </a:blip>
                          <a:stretch>
                            <a:fillRect/>
                          </a:stretch>
                        </pic:blipFill>
                        <pic:spPr>
                          <a:xfrm>
                            <a:off x="0" y="0"/>
                            <a:ext cx="4487545" cy="3166745"/>
                          </a:xfrm>
                          <a:prstGeom prst="rect">
                            <a:avLst/>
                          </a:prstGeom>
                          <a:noFill/>
                          <a:ln w="9525">
                            <a:noFill/>
                          </a:ln>
                        </pic:spPr>
                      </pic:pic>
                    </a:graphicData>
                  </a:graphic>
                </wp:inline>
              </w:drawing>
            </w:r>
          </w:p>
          <w:p>
            <w:pPr>
              <w:pStyle w:val="9"/>
              <w:spacing w:before="0" w:beforeAutospacing="0" w:after="0" w:afterAutospacing="0"/>
            </w:pPr>
          </w:p>
          <w:p>
            <w:pPr>
              <w:pStyle w:val="9"/>
              <w:spacing w:before="0" w:beforeAutospacing="0" w:after="0" w:afterAutospacing="0"/>
              <w:rPr>
                <w:rFonts w:ascii="Times New Roman" w:hAnsi="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pStyle w:val="5"/>
        <w:rPr>
          <w:rFonts w:eastAsia="宋体" w:cs="Times New Roman"/>
          <w:sz w:val="27"/>
          <w:szCs w:val="27"/>
          <w:lang w:eastAsia="zh-CN"/>
        </w:rPr>
      </w:pPr>
      <w:r>
        <w:rPr>
          <w:rFonts w:eastAsia="Times New Roman" w:cs="Times New Roman"/>
          <w:sz w:val="27"/>
          <w:szCs w:val="27"/>
        </w:rPr>
        <w:t>2.</w:t>
      </w:r>
      <w:r>
        <w:rPr>
          <w:rFonts w:hint="eastAsia" w:eastAsia="宋体" w:cs="Times New Roman"/>
          <w:sz w:val="27"/>
          <w:szCs w:val="27"/>
          <w:lang w:eastAsia="zh-CN"/>
        </w:rPr>
        <w:t>3.8 Server gets signals from hardware</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U</w:t>
            </w:r>
            <w:r>
              <w:rPr>
                <w:rFonts w:ascii="Times New Roman"/>
                <w:spacing w:val="-1"/>
                <w:w w:val="120"/>
                <w:sz w:val="20"/>
              </w:rPr>
              <w:t>se</w:t>
            </w:r>
            <w:r>
              <w:rPr>
                <w:rFonts w:ascii="Times New Roman"/>
                <w:spacing w:val="-6"/>
                <w:w w:val="120"/>
                <w:sz w:val="20"/>
              </w:rPr>
              <w:t xml:space="preserve"> </w:t>
            </w: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ascii="Times New Roman"/>
                <w:w w:val="120"/>
                <w:sz w:val="20"/>
              </w:rPr>
              <w:t>Cre</w:t>
            </w:r>
            <w:r>
              <w:rPr>
                <w:rFonts w:hint="eastAsia" w:ascii="Times New Roman"/>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3-23-19</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Zheng Chen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hint="eastAsia" w:ascii="Times New Roman"/>
                <w:w w:val="120"/>
                <w:sz w:val="20"/>
                <w:lang w:eastAsia="zh-CN"/>
              </w:rPr>
              <w:t>User stories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 xml:space="preserve">Server gets signals from hardware </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Server gets signals from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user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Sensors send their data to communication module.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ascii="Times New Roman"/>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rPr>
            </w:pPr>
            <w:r>
              <w:rPr>
                <w:rFonts w:ascii="Times New Roman"/>
                <w:w w:val="120"/>
                <w:sz w:val="20"/>
              </w:rPr>
              <w:t>System</w:t>
            </w:r>
          </w:p>
        </w:tc>
      </w:tr>
      <w:tr>
        <w:tblPrEx>
          <w:tblLayout w:type="fixed"/>
        </w:tblPrEx>
        <w:trPr>
          <w:trHeight w:val="455"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server verifies connection from hardware.</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r>
              <w:rPr>
                <w:rFonts w:hint="eastAsia" w:ascii="Times New Roman"/>
                <w:w w:val="120"/>
                <w:sz w:val="20"/>
                <w:lang w:eastAsia="zh-CN"/>
              </w:rPr>
              <w:t xml:space="preserve"> </w:t>
            </w:r>
          </w:p>
        </w:tc>
      </w:tr>
      <w:tr>
        <w:tblPrEx>
          <w:tblLayout w:type="fixed"/>
        </w:tblPrEx>
        <w:trPr>
          <w:trHeight w:val="2635"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2.1 server gets the switch sensor</w:t>
            </w:r>
            <w:r>
              <w:rPr>
                <w:rFonts w:ascii="Times New Roman" w:eastAsia="宋体"/>
                <w:w w:val="120"/>
                <w:sz w:val="20"/>
                <w:lang w:eastAsia="zh-CN"/>
              </w:rPr>
              <w:t>’</w:t>
            </w:r>
            <w:r>
              <w:rPr>
                <w:rFonts w:hint="eastAsia" w:ascii="Times New Roman" w:eastAsia="宋体"/>
                <w:w w:val="120"/>
                <w:sz w:val="20"/>
                <w:lang w:eastAsia="zh-CN"/>
              </w:rPr>
              <w:t>s information and 0(not operated)/1(operated)signals.</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2.2 server gets send 0(nobody) or 1(someone) signal and  presence sensor's information.</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2.3 server gets 0(bright) or 1(dark) signal and light sensor's information.</w:t>
            </w:r>
          </w:p>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2.4 Server gets 0(not bright) and 1 (bright) signal and light name.</w:t>
            </w:r>
          </w:p>
          <w:p>
            <w:pPr>
              <w:pStyle w:val="21"/>
              <w:spacing w:line="222" w:lineRule="exact"/>
              <w:ind w:left="27"/>
              <w:rPr>
                <w:rFonts w:ascii="Times New Roman"/>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w w:val="120"/>
                <w:sz w:val="20"/>
                <w:lang w:eastAsia="zh-CN"/>
              </w:rPr>
            </w:pPr>
          </w:p>
        </w:tc>
      </w:tr>
      <w:tr>
        <w:tblPrEx>
          <w:tblLayout w:type="fixed"/>
        </w:tblPrEx>
        <w:trPr>
          <w:trHeight w:val="559"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eastAsia="宋体"/>
                <w:w w:val="120"/>
                <w:sz w:val="20"/>
                <w:lang w:eastAsia="zh-CN"/>
              </w:rPr>
            </w:pPr>
            <w:r>
              <w:rPr>
                <w:rFonts w:hint="eastAsia" w:ascii="Times New Roman" w:eastAsia="宋体"/>
                <w:w w:val="120"/>
                <w:sz w:val="20"/>
                <w:lang w:eastAsia="zh-CN"/>
              </w:rPr>
              <w:t xml:space="preserve">The Server </w:t>
            </w:r>
            <w:r>
              <w:rPr>
                <w:rFonts w:hint="eastAsia" w:ascii="Times New Roman"/>
                <w:w w:val="120"/>
                <w:sz w:val="20"/>
              </w:rPr>
              <w:t>decide</w:t>
            </w:r>
            <w:r>
              <w:rPr>
                <w:rFonts w:hint="eastAsia" w:ascii="Times New Roman" w:eastAsia="宋体"/>
                <w:w w:val="120"/>
                <w:sz w:val="20"/>
                <w:lang w:eastAsia="zh-CN"/>
              </w:rPr>
              <w:t>s</w:t>
            </w:r>
            <w:r>
              <w:rPr>
                <w:rFonts w:hint="eastAsia" w:ascii="Times New Roman"/>
                <w:w w:val="120"/>
                <w:sz w:val="20"/>
              </w:rPr>
              <w:t xml:space="preserve"> whether the light  should be on or not.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eastAsia="宋体"/>
                <w:w w:val="120"/>
                <w:sz w:val="20"/>
                <w:lang w:eastAsia="zh-CN"/>
              </w:rPr>
            </w:pPr>
          </w:p>
        </w:tc>
      </w:tr>
      <w:tr>
        <w:tblPrEx>
          <w:tblLayout w:type="fixed"/>
        </w:tblPrEx>
        <w:trPr>
          <w:trHeight w:val="495"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eastAsia="宋体"/>
                <w:w w:val="120"/>
                <w:sz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eastAsia="宋体"/>
                <w:w w:val="120"/>
                <w:sz w:val="20"/>
                <w:lang w:eastAsia="zh-CN"/>
              </w:rPr>
            </w:pPr>
            <w:r>
              <w:rPr>
                <w:rFonts w:hint="eastAsia" w:ascii="Times New Roman" w:eastAsia="宋体"/>
                <w:w w:val="120"/>
                <w:sz w:val="20"/>
                <w:lang w:eastAsia="zh-CN"/>
              </w:rPr>
              <w:t>Communicatioin module sends command to lights.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w:t>
            </w:r>
            <w:r>
              <w:rPr>
                <w:rFonts w:hint="eastAsia" w:ascii="Times New Roman" w:eastAsia="宋体"/>
                <w:w w:val="120"/>
                <w:sz w:val="20"/>
                <w:lang w:eastAsia="zh-CN"/>
              </w:rPr>
              <w:t>t</w:t>
            </w:r>
            <w:r>
              <w:rPr>
                <w:rFonts w:ascii="Times New Roman"/>
                <w:w w:val="120"/>
                <w:sz w:val="20"/>
              </w:rPr>
              <w: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9"/>
              <w:spacing w:before="0" w:beforeAutospacing="0" w:after="0" w:afterAutospacing="0"/>
            </w:pPr>
            <w:r>
              <w:rPr>
                <w:lang w:eastAsia="zh-CN"/>
              </w:rPr>
              <w:drawing>
                <wp:inline distT="0" distB="0" distL="114300" distR="114300">
                  <wp:extent cx="4443730" cy="3226435"/>
                  <wp:effectExtent l="0" t="0" r="127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grayscl/>
                          </a:blip>
                          <a:stretch>
                            <a:fillRect/>
                          </a:stretch>
                        </pic:blipFill>
                        <pic:spPr>
                          <a:xfrm>
                            <a:off x="0" y="0"/>
                            <a:ext cx="4443730" cy="3226435"/>
                          </a:xfrm>
                          <a:prstGeom prst="rect">
                            <a:avLst/>
                          </a:prstGeom>
                          <a:noFill/>
                          <a:ln w="9525">
                            <a:noFill/>
                          </a:ln>
                        </pic:spPr>
                      </pic:pic>
                    </a:graphicData>
                  </a:graphic>
                </wp:inline>
              </w:drawing>
            </w:r>
          </w:p>
          <w:p>
            <w:pPr>
              <w:pStyle w:val="9"/>
              <w:spacing w:before="0" w:beforeAutospacing="0" w:after="0" w:afterAutospacing="0"/>
            </w:pPr>
          </w:p>
          <w:p>
            <w:pPr>
              <w:pStyle w:val="9"/>
              <w:spacing w:before="0" w:beforeAutospacing="0" w:after="0" w:afterAutospacing="0"/>
              <w:rPr>
                <w:rFonts w:ascii="Times New Roman" w:hAnsi="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5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 xml:space="preserve">2.4. Use cases </w:t>
      </w:r>
      <w:r>
        <w:rPr>
          <w:rFonts w:hint="eastAsia" w:ascii="Times" w:hAnsi="Times" w:eastAsia="Times New Roman" w:cs="Times New Roman"/>
          <w:b/>
          <w:bCs/>
          <w:sz w:val="27"/>
          <w:szCs w:val="27"/>
          <w:lang w:eastAsia="en-US"/>
        </w:rPr>
        <w:t>of</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Server</w:t>
      </w:r>
    </w:p>
    <w:p>
      <w:pPr>
        <w:pStyle w:val="5"/>
        <w:rPr>
          <w:rFonts w:eastAsia="Times New Roman" w:cs="Times New Roman"/>
          <w:sz w:val="27"/>
          <w:szCs w:val="27"/>
        </w:rPr>
      </w:pPr>
      <w:r>
        <w:rPr>
          <w:rFonts w:eastAsia="Times New Roman" w:cs="Times New Roman"/>
          <w:sz w:val="27"/>
          <w:szCs w:val="27"/>
        </w:rPr>
        <w:t>2.4.1 Hardware connects to server</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Hardware connects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Build connects between server and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Authenticate hardware’s identification and build connections.</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Hardware</w:t>
            </w:r>
            <w:r>
              <w:rPr>
                <w:rFonts w:ascii="Times New Roman" w:hAnsi="Times New Roman" w:eastAsia="宋体" w:cs="Times New Roman"/>
                <w:sz w:val="20"/>
                <w:szCs w:val="20"/>
                <w:lang w:eastAsia="zh-CN"/>
              </w:rPr>
              <w:t xml:space="preserve"> raise a connecting request. After authenticating hardware’s identification, server will build the connection.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Times New Roman" w:cs="Times New Roman"/>
                <w:sz w:val="20"/>
                <w:szCs w:val="20"/>
              </w:rPr>
            </w:pPr>
            <w:r>
              <w:rPr>
                <w:rFonts w:hint="eastAsia" w:ascii="宋体" w:hAnsi="宋体" w:eastAsia="宋体" w:cs="Times New Roman"/>
                <w:sz w:val="20"/>
                <w:szCs w:val="20"/>
                <w:lang w:eastAsia="zh-CN"/>
              </w:rPr>
              <w:t>H</w:t>
            </w:r>
            <w:r>
              <w:rPr>
                <w:rFonts w:ascii="Times New Roman" w:hAnsi="Times New Roman" w:eastAsia="Times New Roman" w:cs="Times New Roman"/>
                <w:sz w:val="20"/>
                <w:szCs w:val="20"/>
              </w:rPr>
              <w:t>ardware boot.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connecting request.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hardware’s key. (Move to alternate flow 1 when error)</w:t>
            </w:r>
          </w:p>
          <w:p>
            <w:pPr>
              <w:rPr>
                <w:rFonts w:ascii="Times New Roman" w:hAnsi="Times New Roman" w:eastAsia="宋体" w:cs="Times New Roman"/>
                <w:sz w:val="20"/>
                <w:szCs w:val="20"/>
                <w:lang w:eastAsia="zh-CN"/>
              </w:rPr>
            </w:pP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whether hardware is registered in the database. (Move to alternate flow 1 when error)</w:t>
            </w:r>
          </w:p>
        </w:tc>
      </w:tr>
      <w:tr>
        <w:tblPrEx>
          <w:tblLayout w:type="fixed"/>
        </w:tblPrEx>
        <w:trPr>
          <w:trHeight w:val="28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B</w:t>
            </w:r>
            <w:r>
              <w:rPr>
                <w:rFonts w:ascii="Times New Roman" w:hAnsi="Times New Roman" w:eastAsia="宋体" w:cs="Times New Roman"/>
                <w:sz w:val="20"/>
                <w:szCs w:val="20"/>
                <w:lang w:eastAsia="zh-CN"/>
              </w:rPr>
              <w:t>uild connection with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Connection is built.</w:t>
            </w:r>
          </w:p>
        </w:tc>
      </w:tr>
      <w:tr>
        <w:tblPrEx>
          <w:tblLayout w:type="fixed"/>
        </w:tblPrEx>
        <w:trPr>
          <w:trHeight w:val="440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131820" cy="2507615"/>
                  <wp:effectExtent l="0" t="0" r="0" b="0"/>
                  <wp:docPr id="3" name="image2.jpeg" descr="/Users/wnjxyk/Desktop/2.4.1.png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sers/wnjxyk/Desktop/2.4.1.png2.4.1"/>
                          <pic:cNvPicPr>
                            <a:picLocks noChangeAspect="1"/>
                          </pic:cNvPicPr>
                        </pic:nvPicPr>
                        <pic:blipFill>
                          <a:blip r:embed="rId12"/>
                          <a:srcRect/>
                          <a:stretch>
                            <a:fillRect/>
                          </a:stretch>
                        </pic:blipFill>
                        <pic:spPr>
                          <a:xfrm>
                            <a:off x="0" y="0"/>
                            <a:ext cx="3131820" cy="2507615"/>
                          </a:xfrm>
                          <a:prstGeom prst="rect">
                            <a:avLst/>
                          </a:prstGeom>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connecting request.</w:t>
            </w:r>
          </w:p>
        </w:tc>
      </w:tr>
    </w:tbl>
    <w:p>
      <w:pPr>
        <w:pStyle w:val="5"/>
        <w:rPr>
          <w:rFonts w:eastAsia="Times New Roman" w:cs="Times New Roman"/>
          <w:sz w:val="27"/>
          <w:szCs w:val="27"/>
        </w:rPr>
      </w:pPr>
      <w:r>
        <w:rPr>
          <w:rFonts w:eastAsia="Times New Roman" w:cs="Times New Roman"/>
          <w:sz w:val="27"/>
          <w:szCs w:val="27"/>
        </w:rPr>
        <w:t>2.4.2 Hardware reports data</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Hardware reports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0"/>
                <w:sz w:val="20"/>
              </w:rPr>
              <w:t>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307"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Send data and live package to server.</w:t>
            </w:r>
          </w:p>
        </w:tc>
      </w:tr>
      <w:tr>
        <w:tblPrEx>
          <w:tblLayout w:type="fixed"/>
        </w:tblPrEx>
        <w:trPr>
          <w:trHeight w:val="283"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sensors’ data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H</w:t>
            </w:r>
            <w:r>
              <w:rPr>
                <w:rFonts w:ascii="Times New Roman" w:hAnsi="Times New Roman" w:eastAsia="宋体" w:cs="Times New Roman"/>
                <w:sz w:val="20"/>
                <w:szCs w:val="20"/>
                <w:lang w:eastAsia="zh-CN"/>
              </w:rPr>
              <w:t>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ensors’ data changed.</w:t>
            </w:r>
          </w:p>
          <w:p>
            <w:pPr>
              <w:pStyle w:val="21"/>
              <w:spacing w:line="222" w:lineRule="exact"/>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Connection is built.</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sensors’ data to server through socket. (Move to alternate flow 1 when failed.)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700"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ecord the data in memory.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Data is sent.</w:t>
            </w:r>
          </w:p>
        </w:tc>
      </w:tr>
      <w:tr>
        <w:tblPrEx>
          <w:tblLayout w:type="fixed"/>
        </w:tblPrEx>
        <w:trPr>
          <w:trHeight w:val="475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291840" cy="2635250"/>
                  <wp:effectExtent l="0" t="0" r="0" b="0"/>
                  <wp:docPr id="1" name="image2.jpeg" descr="/Users/wnjxyk/Desktop/2.4.2.png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Users/wnjxyk/Desktop/2.4.2.png2.4.2"/>
                          <pic:cNvPicPr>
                            <a:picLocks noChangeAspect="1"/>
                          </pic:cNvPicPr>
                        </pic:nvPicPr>
                        <pic:blipFill>
                          <a:blip r:embed="rId13"/>
                          <a:srcRect/>
                          <a:stretch>
                            <a:fillRect/>
                          </a:stretch>
                        </pic:blipFill>
                        <pic:spPr>
                          <a:xfrm>
                            <a:off x="0" y="0"/>
                            <a:ext cx="3291840" cy="2635250"/>
                          </a:xfrm>
                          <a:prstGeom prst="rect">
                            <a:avLst/>
                          </a:prstGeom>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Try to reconnect.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bl>
    <w:p>
      <w:pPr>
        <w:pStyle w:val="5"/>
        <w:rPr>
          <w:rFonts w:eastAsia="Times New Roman" w:cs="Times New Roman"/>
          <w:sz w:val="27"/>
          <w:szCs w:val="27"/>
        </w:rPr>
      </w:pPr>
      <w:r>
        <w:rPr>
          <w:rFonts w:eastAsia="Times New Roman" w:cs="Times New Roman"/>
          <w:sz w:val="27"/>
          <w:szCs w:val="27"/>
        </w:rPr>
        <w:t>2.4.</w:t>
      </w:r>
      <w:r>
        <w:rPr>
          <w:rFonts w:hint="eastAsia" w:eastAsia="Times New Roman" w:cs="Times New Roman"/>
          <w:sz w:val="27"/>
          <w:szCs w:val="27"/>
        </w:rPr>
        <w:t>3</w:t>
      </w:r>
      <w:r>
        <w:rPr>
          <w:rFonts w:eastAsia="Times New Roman" w:cs="Times New Roman"/>
          <w:sz w:val="27"/>
          <w:szCs w:val="27"/>
        </w:rPr>
        <w:t> Client sends command</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2"/>
                <w:w w:val="120"/>
                <w:sz w:val="20"/>
              </w:rPr>
            </w:pPr>
            <w:r>
              <w:rPr>
                <w:rFonts w:ascii="Times New Roman"/>
                <w:spacing w:val="-2"/>
                <w:w w:val="120"/>
                <w:sz w:val="20"/>
              </w:rPr>
              <w:t xml:space="preserve">Use </w:t>
            </w:r>
            <w:r>
              <w:rPr>
                <w:rFonts w:hint="eastAsia" w:ascii="Times New Roman"/>
                <w:spacing w:val="-2"/>
                <w:w w:val="120"/>
                <w:sz w:val="20"/>
              </w:rPr>
              <w:t>Case</w:t>
            </w:r>
          </w:p>
          <w:p>
            <w:pPr>
              <w:pStyle w:val="21"/>
              <w:spacing w:line="222" w:lineRule="exact"/>
              <w:ind w:left="27"/>
              <w:rPr>
                <w:rFonts w:ascii="Times New Roman"/>
                <w:spacing w:val="-2"/>
                <w:w w:val="120"/>
                <w:sz w:val="20"/>
              </w:rPr>
            </w:pPr>
            <w:r>
              <w:rPr>
                <w:rFonts w:ascii="Times New Roman"/>
                <w:spacing w:val="-2"/>
                <w:w w:val="120"/>
                <w:sz w:val="20"/>
              </w:rPr>
              <w:t>Case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2"/>
                <w:w w:val="120"/>
                <w:sz w:val="20"/>
              </w:rPr>
            </w:pPr>
            <w:r>
              <w:rPr>
                <w:rFonts w:ascii="Times New Roman"/>
                <w:spacing w:val="-2"/>
                <w:w w:val="120"/>
                <w:sz w:val="20"/>
              </w:rPr>
              <w:t xml:space="preserve"> Client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Give hardware the command after handled by intelligence controller.</w:t>
            </w:r>
          </w:p>
        </w:tc>
      </w:tr>
      <w:tr>
        <w:tblPrEx>
          <w:tblLayout w:type="fixed"/>
        </w:tblPrEx>
        <w:trPr>
          <w:trHeight w:val="41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eastAsia="Times New Roman" w:cs="Times New Roman"/>
                <w:sz w:val="20"/>
                <w:szCs w:val="20"/>
              </w:rPr>
              <w:t>Gather necessary data for IC, send data to IC, get command from IC and send command to hardware.</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give intelligence controller the command submitted by the client. And then send the result generated by the intelligence controller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sends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and hardware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server.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user’s authority. (Move to alternate flow 1 when failed.)</w:t>
            </w:r>
          </w:p>
        </w:tc>
      </w:tr>
      <w:tr>
        <w:tblPrEx>
          <w:tblLayout w:type="fixed"/>
        </w:tblPrEx>
        <w:trPr>
          <w:trHeight w:val="48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Check whether the target is online. (Move to alternate flow 2 when target is offline)</w:t>
            </w:r>
          </w:p>
        </w:tc>
      </w:tr>
      <w:tr>
        <w:tblPrEx>
          <w:tblLayout w:type="fixed"/>
        </w:tblPrEx>
        <w:trPr>
          <w:trHeight w:val="71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4</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55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5</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p>
        </w:tc>
      </w:tr>
      <w:tr>
        <w:tblPrEx>
          <w:tblLayout w:type="fixed"/>
        </w:tblPrEx>
        <w:trPr>
          <w:trHeight w:val="293"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eastAsia="宋体"/>
                <w:w w:val="110"/>
                <w:sz w:val="20"/>
                <w:lang w:eastAsia="zh-CN"/>
              </w:rPr>
            </w:pPr>
            <w:r>
              <w:rPr>
                <w:rFonts w:hint="eastAsia" w:ascii="Times New Roman" w:eastAsia="宋体"/>
                <w:w w:val="110"/>
                <w:sz w:val="20"/>
                <w:lang w:eastAsia="zh-CN"/>
              </w:rPr>
              <w:t>6</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3397"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706495" cy="2124075"/>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icPr>
                        <pic:blipFill>
                          <a:blip r:embed="rId14"/>
                          <a:stretch>
                            <a:fillRect/>
                          </a:stretch>
                        </pic:blipFill>
                        <pic:spPr>
                          <a:xfrm>
                            <a:off x="0" y="0"/>
                            <a:ext cx="3706495" cy="2124595"/>
                          </a:xfrm>
                          <a:prstGeom prst="rect">
                            <a:avLst/>
                          </a:prstGeom>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Reject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Tell client that the target is offline.</w:t>
            </w:r>
          </w:p>
        </w:tc>
      </w:tr>
    </w:tbl>
    <w:p>
      <w:pPr>
        <w:pStyle w:val="5"/>
        <w:rPr>
          <w:rFonts w:eastAsia="Times New Roman" w:cs="Times New Roman"/>
          <w:sz w:val="27"/>
          <w:szCs w:val="27"/>
        </w:rPr>
      </w:pPr>
      <w:r>
        <w:rPr>
          <w:rFonts w:eastAsia="Times New Roman" w:cs="Times New Roman"/>
          <w:sz w:val="27"/>
          <w:szCs w:val="27"/>
        </w:rPr>
        <w:t>2.4.4 Client queries hardware’s information</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Client queries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Times New Roman" w:cs="Times New Roman"/>
                <w:sz w:val="20"/>
                <w:szCs w:val="20"/>
              </w:rPr>
            </w:pPr>
            <w:r>
              <w:rPr>
                <w:rFonts w:ascii="Times New Roman"/>
                <w:spacing w:val="-1"/>
                <w:w w:val="110"/>
                <w:sz w:val="20"/>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got the hardware’s information.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Authenticate client’s identification and then client got the hardware’s information.</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 raises a query request. After authenticating user’s authority, server give client what it wants.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Client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Times New Roman" w:cs="Times New Roman"/>
                <w:sz w:val="20"/>
                <w:szCs w:val="20"/>
              </w:rPr>
            </w:pPr>
            <w:r>
              <w:rPr>
                <w:rFonts w:ascii="Times New Roman"/>
                <w:spacing w:val="-1"/>
                <w:w w:val="115"/>
                <w:sz w:val="20"/>
              </w:rPr>
              <w:t>Client raises a request.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aise a query request.</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54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Authenticate user’s authority. (Move to alternate flow 1 when error)</w:t>
            </w:r>
          </w:p>
          <w:p>
            <w:pPr>
              <w:rPr>
                <w:rFonts w:ascii="Times New Roman" w:hAnsi="Times New Roman" w:eastAsia="宋体" w:cs="Times New Roman"/>
                <w:sz w:val="20"/>
                <w:szCs w:val="20"/>
                <w:lang w:eastAsia="zh-CN"/>
              </w:rPr>
            </w:pPr>
          </w:p>
        </w:tc>
      </w:tr>
      <w:tr>
        <w:tblPrEx>
          <w:tblLayout w:type="fixed"/>
        </w:tblPrEx>
        <w:trPr>
          <w:trHeight w:val="25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Report the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Client got the information.</w:t>
            </w:r>
          </w:p>
        </w:tc>
      </w:tr>
      <w:tr>
        <w:tblPrEx>
          <w:tblLayout w:type="fixed"/>
        </w:tblPrEx>
        <w:trPr>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466465" cy="2927985"/>
                  <wp:effectExtent l="0" t="0" r="0" b="0"/>
                  <wp:docPr id="2" name="image2.jpeg" descr="/Users/wnjxyk/Desktop/2.4.4.png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Users/wnjxyk/Desktop/2.4.4.png2.4.4"/>
                          <pic:cNvPicPr>
                            <a:picLocks noChangeAspect="1"/>
                          </pic:cNvPicPr>
                        </pic:nvPicPr>
                        <pic:blipFill>
                          <a:blip r:embed="rId15"/>
                          <a:srcRect/>
                          <a:stretch>
                            <a:fillRect/>
                          </a:stretch>
                        </pic:blipFill>
                        <pic:spPr>
                          <a:xfrm>
                            <a:off x="0" y="0"/>
                            <a:ext cx="3466465" cy="2927985"/>
                          </a:xfrm>
                          <a:prstGeom prst="rect">
                            <a:avLst/>
                          </a:prstGeom>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R</w:t>
            </w:r>
            <w:r>
              <w:rPr>
                <w:rFonts w:ascii="Times New Roman" w:hAnsi="Times New Roman" w:eastAsia="宋体" w:cs="Times New Roman"/>
                <w:sz w:val="20"/>
                <w:szCs w:val="20"/>
                <w:lang w:eastAsia="zh-CN"/>
              </w:rPr>
              <w:t>eject the query request.</w:t>
            </w:r>
          </w:p>
        </w:tc>
      </w:tr>
    </w:tbl>
    <w:p>
      <w:pPr>
        <w:pStyle w:val="5"/>
        <w:rPr>
          <w:rFonts w:eastAsia="Times New Roman" w:cs="Times New Roman"/>
          <w:sz w:val="27"/>
          <w:szCs w:val="27"/>
        </w:rPr>
      </w:pPr>
      <w:r>
        <w:rPr>
          <w:rFonts w:eastAsia="Times New Roman" w:cs="Times New Roman"/>
          <w:sz w:val="27"/>
          <w:szCs w:val="27"/>
        </w:rPr>
        <w:t xml:space="preserve">2.4.5 Sensors’ data affect the hardware </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6"/>
                <w:w w:val="120"/>
                <w:sz w:val="20"/>
              </w:rPr>
            </w:pPr>
            <w:r>
              <w:rPr>
                <w:rFonts w:ascii="Times New Roman"/>
                <w:spacing w:val="-2"/>
                <w:w w:val="120"/>
                <w:sz w:val="20"/>
              </w:rPr>
              <w:t xml:space="preserve">Use </w:t>
            </w:r>
            <w:r>
              <w:rPr>
                <w:rFonts w:hint="eastAsia" w:ascii="Times New Roman"/>
                <w:spacing w:val="-2"/>
                <w:w w:val="120"/>
                <w:sz w:val="20"/>
              </w:rPr>
              <w:t>Case</w:t>
            </w:r>
          </w:p>
          <w:p>
            <w:pPr>
              <w:pStyle w:val="21"/>
              <w:spacing w:line="222" w:lineRule="exact"/>
              <w:ind w:left="27"/>
              <w:rPr>
                <w:rFonts w:ascii="Times New Roman" w:hAnsi="Times New Roman" w:eastAsia="Times New Roman" w:cs="Times New Roman"/>
                <w:sz w:val="20"/>
                <w:szCs w:val="20"/>
              </w:rPr>
            </w:pPr>
            <w:r>
              <w:rPr>
                <w:rFonts w:ascii="Times New Roman"/>
                <w:spacing w:val="-2"/>
                <w:w w:val="120"/>
                <w:sz w:val="20"/>
              </w:rPr>
              <w:t>C</w:t>
            </w:r>
            <w:r>
              <w:rPr>
                <w:rFonts w:ascii="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Sensors’ data affect the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V</w:t>
            </w:r>
            <w:r>
              <w:rPr>
                <w:rFonts w:ascii="Times New Roman"/>
                <w:spacing w:val="-1"/>
                <w:w w:val="115"/>
                <w:sz w:val="20"/>
              </w:rPr>
              <w:t>ers</w:t>
            </w:r>
            <w:r>
              <w:rPr>
                <w:rFonts w:ascii="Times New Roman"/>
                <w:spacing w:val="-2"/>
                <w:w w:val="115"/>
                <w:sz w:val="20"/>
              </w:rPr>
              <w:t>i</w:t>
            </w:r>
            <w:r>
              <w:rPr>
                <w:rFonts w:ascii="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V1.0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Cre</w:t>
            </w:r>
            <w:r>
              <w:rPr>
                <w:rFonts w:hint="eastAsia" w:ascii="宋体" w:hAnsi="宋体" w:eastAsia="宋体"/>
                <w:w w:val="120"/>
                <w:sz w:val="20"/>
                <w:lang w:eastAsia="zh-CN"/>
              </w:rPr>
              <w:t>a</w:t>
            </w:r>
            <w:r>
              <w:rPr>
                <w:rFonts w:ascii="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i/>
                <w:spacing w:val="-1"/>
                <w:w w:val="105"/>
                <w:sz w:val="20"/>
              </w:rPr>
              <w:t>2019.3.25</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15"/>
                <w:sz w:val="20"/>
              </w:rPr>
              <w:t>A</w:t>
            </w:r>
            <w:r>
              <w:rPr>
                <w:rFonts w:ascii="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Zhi Zhou</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Sou</w:t>
            </w:r>
            <w:r>
              <w:rPr>
                <w:rFonts w:ascii="Times New Roman"/>
                <w:spacing w:val="-2"/>
                <w:w w:val="120"/>
                <w:sz w:val="20"/>
              </w:rPr>
              <w:t>r</w:t>
            </w:r>
            <w:r>
              <w:rPr>
                <w:rFonts w:ascii="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Times New Roman" w:cs="Times New Roman"/>
                <w:sz w:val="20"/>
                <w:szCs w:val="20"/>
              </w:rPr>
            </w:pPr>
            <w:r>
              <w:rPr>
                <w:rFonts w:ascii="Times New Roman"/>
                <w:spacing w:val="-1"/>
                <w:w w:val="110"/>
                <w:sz w:val="20"/>
              </w:rPr>
              <w:t>Intelligence Controller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2"/>
                <w:w w:val="125"/>
                <w:sz w:val="20"/>
              </w:rPr>
              <w:t>Purpo</w:t>
            </w:r>
            <w:r>
              <w:rPr>
                <w:rFonts w:ascii="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Hardware got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Hardware got the command.</w:t>
            </w:r>
          </w:p>
        </w:tc>
      </w:tr>
      <w:tr>
        <w:tblPrEx>
          <w:tblLayout w:type="fixed"/>
        </w:tblPrEx>
        <w:trPr>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15"/>
                <w:sz w:val="20"/>
              </w:rPr>
              <w:t>Summa</w:t>
            </w:r>
            <w:r>
              <w:rPr>
                <w:rFonts w:ascii="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send intelligence controller’s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3"/>
                <w:w w:val="120"/>
                <w:sz w:val="20"/>
              </w:rPr>
              <w:t>A</w:t>
            </w:r>
            <w:r>
              <w:rPr>
                <w:rFonts w:ascii="Times New Roman"/>
                <w:spacing w:val="-2"/>
                <w:w w:val="120"/>
                <w:sz w:val="20"/>
              </w:rPr>
              <w:t>cto</w:t>
            </w:r>
            <w:r>
              <w:rPr>
                <w:rFonts w:ascii="Times New Roman"/>
                <w:spacing w:val="-3"/>
                <w:w w:val="120"/>
                <w:sz w:val="20"/>
              </w:rPr>
              <w:t>r</w:t>
            </w:r>
            <w:r>
              <w:rPr>
                <w:rFonts w:ascii="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spacing w:val="-3"/>
                <w:w w:val="120"/>
                <w:sz w:val="20"/>
              </w:rPr>
            </w:pPr>
            <w:r>
              <w:rPr>
                <w:rFonts w:ascii="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Service received hardware’</w:t>
            </w:r>
            <w:r>
              <w:rPr>
                <w:rFonts w:hint="eastAsia" w:ascii="Times New Roman" w:hAnsi="Times New Roman" w:eastAsia="宋体" w:cs="Times New Roman"/>
                <w:sz w:val="20"/>
                <w:szCs w:val="20"/>
                <w:lang w:eastAsia="zh-CN"/>
              </w:rPr>
              <w:t>s</w:t>
            </w:r>
            <w:r>
              <w:rPr>
                <w:rFonts w:ascii="Times New Roman" w:hAnsi="Times New Roman" w:eastAsia="宋体" w:cs="Times New Roman"/>
                <w:sz w:val="20"/>
                <w:szCs w:val="20"/>
                <w:lang w:eastAsia="zh-CN"/>
              </w:rPr>
              <w:t xml:space="preserve"> data.</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spacing w:val="-1"/>
                <w:w w:val="120"/>
                <w:sz w:val="20"/>
              </w:rPr>
              <w:t>P</w:t>
            </w:r>
            <w:r>
              <w:rPr>
                <w:rFonts w:ascii="Times New Roman"/>
                <w:spacing w:val="-2"/>
                <w:w w:val="120"/>
                <w:sz w:val="20"/>
              </w:rPr>
              <w:t>r</w:t>
            </w:r>
            <w:r>
              <w:rPr>
                <w:rFonts w:ascii="Times New Roman"/>
                <w:spacing w:val="-1"/>
                <w:w w:val="120"/>
                <w:sz w:val="20"/>
              </w:rPr>
              <w:t>econd</w:t>
            </w:r>
            <w:r>
              <w:rPr>
                <w:rFonts w:ascii="Times New Roman"/>
                <w:spacing w:val="-2"/>
                <w:w w:val="120"/>
                <w:sz w:val="20"/>
              </w:rPr>
              <w:t>i</w:t>
            </w:r>
            <w:r>
              <w:rPr>
                <w:rFonts w:ascii="Times New Roman"/>
                <w:spacing w:val="-1"/>
                <w:w w:val="120"/>
                <w:sz w:val="20"/>
              </w:rPr>
              <w:t>t</w:t>
            </w:r>
            <w:r>
              <w:rPr>
                <w:rFonts w:ascii="Times New Roman"/>
                <w:spacing w:val="-2"/>
                <w:w w:val="120"/>
                <w:sz w:val="20"/>
              </w:rPr>
              <w:t>i</w:t>
            </w:r>
            <w:r>
              <w:rPr>
                <w:rFonts w:ascii="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Server is running and hardware just reported its data.</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r>
        <w:tblPrEx>
          <w:tblLayout w:type="fixed"/>
        </w:tblPrEx>
        <w:trPr>
          <w:trHeight w:val="665"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Pack necessary and related data, and send them to intelligence controller with command.</w:t>
            </w:r>
          </w:p>
        </w:tc>
      </w:tr>
      <w:tr>
        <w:tblPrEx>
          <w:tblLayout w:type="fixed"/>
        </w:tblPrEx>
        <w:trPr>
          <w:trHeight w:val="459"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Generate the command and return it to the server.</w:t>
            </w: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eastAsia="宋体" w:cs="Times New Roman"/>
                <w:sz w:val="20"/>
                <w:szCs w:val="20"/>
                <w:lang w:eastAsia="zh-CN"/>
              </w:rPr>
            </w:pPr>
          </w:p>
        </w:tc>
      </w:tr>
      <w:tr>
        <w:tblPrEx>
          <w:tblLayout w:type="fixed"/>
        </w:tblPrEx>
        <w:trPr>
          <w:trHeight w:val="28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w w:val="110"/>
                <w:sz w:val="20"/>
              </w:rPr>
              <w:t>3</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Send command to hardware.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宋体" w:cs="Times New Roman"/>
                <w:sz w:val="20"/>
                <w:szCs w:val="20"/>
                <w:lang w:eastAsia="zh-CN"/>
              </w:rPr>
            </w:pP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w w:val="110"/>
                <w:sz w:val="20"/>
              </w:rPr>
              <w:t>Hardware executed the command.</w:t>
            </w:r>
          </w:p>
        </w:tc>
      </w:tr>
      <w:tr>
        <w:tblPrEx>
          <w:tblLayout w:type="fixed"/>
        </w:tblPrEx>
        <w:trPr>
          <w:trHeight w:val="373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spacing w:val="-2"/>
                <w:w w:val="115"/>
                <w:sz w:val="20"/>
              </w:rPr>
              <w:t>C</w:t>
            </w:r>
            <w:r>
              <w:rPr>
                <w:rFonts w:ascii="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spacing w:line="200" w:lineRule="atLeast"/>
              <w:ind w:left="373"/>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lang w:eastAsia="zh-CN"/>
              </w:rPr>
              <w:drawing>
                <wp:inline distT="0" distB="0" distL="0" distR="0">
                  <wp:extent cx="3940175" cy="2126615"/>
                  <wp:effectExtent l="0" t="0" r="0" b="0"/>
                  <wp:docPr id="5" name="image2.jpeg" descr="/Users/wnjxyk/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Users/wnjxyk/Desktop/未命名文件.png未命名文件"/>
                          <pic:cNvPicPr>
                            <a:picLocks noChangeAspect="1"/>
                          </pic:cNvPicPr>
                        </pic:nvPicPr>
                        <pic:blipFill>
                          <a:blip r:embed="rId16"/>
                          <a:srcRect/>
                          <a:stretch>
                            <a:fillRect/>
                          </a:stretch>
                        </pic:blipFill>
                        <pic:spPr>
                          <a:xfrm>
                            <a:off x="0" y="0"/>
                            <a:ext cx="3940175" cy="2126615"/>
                          </a:xfrm>
                          <a:prstGeom prst="rect">
                            <a:avLst/>
                          </a:prstGeom>
                        </pic:spPr>
                      </pic:pic>
                    </a:graphicData>
                  </a:graphic>
                </wp:inline>
              </w:drawing>
            </w:r>
          </w:p>
          <w:p>
            <w:pPr>
              <w:pStyle w:val="21"/>
              <w:spacing w:before="6"/>
              <w:rPr>
                <w:rFonts w:ascii="Times New Roman" w:hAnsi="Times New Roman" w:eastAsia="Times New Roman" w:cs="Times New Roman"/>
                <w:sz w:val="25"/>
                <w:szCs w:val="25"/>
              </w:rPr>
            </w:pP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spacing w:val="-1"/>
                <w:w w:val="120"/>
                <w:sz w:val="20"/>
              </w:rPr>
              <w:t>S</w:t>
            </w:r>
            <w:r>
              <w:rPr>
                <w:rFonts w:ascii="Times New Roman"/>
                <w:spacing w:val="-2"/>
                <w:w w:val="120"/>
                <w:sz w:val="20"/>
              </w:rPr>
              <w:t>y</w:t>
            </w:r>
            <w:r>
              <w:rPr>
                <w:rFonts w:ascii="Times New Roman"/>
                <w:spacing w:val="-1"/>
                <w:w w:val="120"/>
                <w:sz w:val="20"/>
              </w:rPr>
              <w:t>ste</w:t>
            </w:r>
            <w:r>
              <w:rPr>
                <w:rFonts w:ascii="Times New Roman"/>
                <w:spacing w:val="-2"/>
                <w:w w:val="120"/>
                <w:sz w:val="20"/>
              </w:rPr>
              <w:t>m</w:t>
            </w:r>
          </w:p>
        </w:tc>
      </w:tr>
    </w:tbl>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2.</w:t>
      </w:r>
      <w:r>
        <w:rPr>
          <w:rFonts w:hint="eastAsia" w:ascii="Times" w:hAnsi="Times" w:eastAsia="Times New Roman" w:cs="Times New Roman"/>
          <w:b/>
          <w:bCs/>
          <w:sz w:val="27"/>
          <w:szCs w:val="27"/>
          <w:lang w:eastAsia="en-US"/>
        </w:rPr>
        <w:t>5</w:t>
      </w:r>
      <w:r>
        <w:rPr>
          <w:rFonts w:ascii="Times" w:hAnsi="Times" w:eastAsia="Times New Roman" w:cs="Times New Roman"/>
          <w:b/>
          <w:bCs/>
          <w:sz w:val="27"/>
          <w:szCs w:val="27"/>
          <w:lang w:eastAsia="en-US"/>
        </w:rPr>
        <w:t xml:space="preserve">. Use cases </w:t>
      </w:r>
      <w:r>
        <w:rPr>
          <w:rFonts w:hint="eastAsia" w:ascii="Times" w:hAnsi="Times" w:eastAsia="Times New Roman" w:cs="Times New Roman"/>
          <w:b/>
          <w:bCs/>
          <w:sz w:val="27"/>
          <w:szCs w:val="27"/>
          <w:lang w:eastAsia="en-US"/>
        </w:rPr>
        <w:t>of</w:t>
      </w:r>
      <w:r>
        <w:rPr>
          <w:rFonts w:ascii="Times" w:hAnsi="Times" w:eastAsia="Times New Roman" w:cs="Times New Roman"/>
          <w:b/>
          <w:bCs/>
          <w:sz w:val="27"/>
          <w:szCs w:val="27"/>
          <w:lang w:eastAsia="en-US"/>
        </w:rPr>
        <w:t xml:space="preserve"> </w:t>
      </w:r>
      <w:r>
        <w:rPr>
          <w:rFonts w:hint="eastAsia" w:ascii="Times" w:hAnsi="Times" w:eastAsia="Times New Roman" w:cs="Times New Roman"/>
          <w:b/>
          <w:bCs/>
          <w:sz w:val="27"/>
          <w:szCs w:val="27"/>
          <w:lang w:eastAsia="en-US"/>
        </w:rPr>
        <w:t>Intelligence</w:t>
      </w:r>
      <w:r>
        <w:rPr>
          <w:rFonts w:ascii="Times" w:hAnsi="Times" w:eastAsia="Times New Roman" w:cs="Times New Roman"/>
          <w:b/>
          <w:bCs/>
          <w:sz w:val="27"/>
          <w:szCs w:val="27"/>
          <w:lang w:eastAsia="en-US"/>
        </w:rPr>
        <w:t xml:space="preserve"> Controller</w:t>
      </w:r>
    </w:p>
    <w:p>
      <w:pPr>
        <w:pStyle w:val="5"/>
        <w:rPr>
          <w:rFonts w:eastAsia="Times New Roman" w:cs="Times New Roman"/>
          <w:sz w:val="27"/>
          <w:szCs w:val="27"/>
        </w:rPr>
      </w:pPr>
      <w:r>
        <w:rPr>
          <w:rFonts w:eastAsia="Times New Roman" w:cs="Times New Roman"/>
          <w:sz w:val="27"/>
          <w:szCs w:val="27"/>
        </w:rPr>
        <w:t>2.5.1 Initialize the system</w:t>
      </w:r>
    </w:p>
    <w:tbl>
      <w:tblPr>
        <w:tblStyle w:val="15"/>
        <w:tblW w:w="12294" w:type="dxa"/>
        <w:tblInd w:w="106" w:type="dxa"/>
        <w:tblLayout w:type="fixed"/>
        <w:tblCellMar>
          <w:top w:w="0" w:type="dxa"/>
          <w:left w:w="0" w:type="dxa"/>
          <w:bottom w:w="0" w:type="dxa"/>
          <w:right w:w="0" w:type="dxa"/>
        </w:tblCellMar>
      </w:tblPr>
      <w:tblGrid>
        <w:gridCol w:w="1541"/>
        <w:gridCol w:w="1541"/>
        <w:gridCol w:w="1892"/>
        <w:gridCol w:w="3660"/>
        <w:gridCol w:w="3660"/>
      </w:tblGrid>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w w:val="110"/>
                <w:sz w:val="20"/>
                <w:lang w:eastAsia="zh-CN"/>
              </w:rPr>
              <w:t>Initialize the system</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1.0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Li Yuanjin</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Initialize the system</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Make the system start to work</w:t>
            </w:r>
          </w:p>
        </w:tc>
      </w:tr>
      <w:tr>
        <w:tblPrEx>
          <w:tblLayout w:type="fixed"/>
        </w:tblPrEx>
        <w:trPr>
          <w:gridAfter w:val="1"/>
          <w:wAfter w:w="3660" w:type="dxa"/>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 give a signal to make the system initialized.</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eastAsia="Times New Roman" w:cs="Times New Roman"/>
                <w:sz w:val="20"/>
                <w:szCs w:val="20"/>
              </w:rPr>
            </w:pPr>
            <w:r>
              <w:rPr>
                <w:rFonts w:ascii="Times New Roman" w:hAnsi="Times New Roman" w:eastAsia="Times New Roman" w:cs="Times New Roman"/>
                <w:sz w:val="20"/>
                <w:szCs w:val="20"/>
              </w:rPr>
              <w:t>Customer start the system</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None</w:t>
            </w: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gridAfter w:val="1"/>
          <w:wAfter w:w="3660" w:type="dxa"/>
          <w:trHeight w:val="54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S</w:t>
            </w:r>
            <w:r>
              <w:rPr>
                <w:rFonts w:ascii="Times New Roman" w:hAnsi="Times New Roman" w:cs="Times New Roman" w:eastAsiaTheme="minorEastAsia"/>
                <w:sz w:val="20"/>
                <w:szCs w:val="20"/>
                <w:lang w:eastAsia="zh-CN"/>
              </w:rPr>
              <w:t>erver give a package of the data to initialize the system</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sz w:val="20"/>
                <w:szCs w:val="20"/>
                <w:lang w:eastAsia="zh-CN"/>
              </w:rPr>
            </w:pPr>
            <w:r>
              <w:rPr>
                <w:rFonts w:ascii="Times New Roman" w:hAnsi="Times New Roman" w:cs="Times New Roman"/>
                <w:sz w:val="20"/>
                <w:szCs w:val="20"/>
                <w:lang w:eastAsia="zh-CN"/>
              </w:rPr>
              <w:t>Initialization and give a reply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O</w:t>
            </w:r>
            <w:r>
              <w:rPr>
                <w:rFonts w:ascii="Times New Roman" w:hAnsi="Times New Roman" w:cs="Times New Roman" w:eastAsiaTheme="minorEastAsia"/>
                <w:sz w:val="20"/>
                <w:szCs w:val="20"/>
                <w:lang w:eastAsia="zh-CN"/>
              </w:rPr>
              <w:t>nce.</w:t>
            </w:r>
          </w:p>
        </w:tc>
        <w:tc>
          <w:tcPr>
            <w:tcW w:w="3660" w:type="dxa"/>
          </w:tcP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gridAfter w:val="1"/>
          <w:wAfter w:w="3660" w:type="dxa"/>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tabs>
                <w:tab w:val="left" w:pos="1277"/>
              </w:tabs>
              <w:spacing w:line="200" w:lineRule="atLeast"/>
              <w:ind w:left="373"/>
              <w:rPr>
                <w:rFonts w:ascii="Times New Roman" w:hAnsi="Times New Roman" w:eastAsia="Times New Roman" w:cs="Times New Roman"/>
                <w:sz w:val="20"/>
                <w:szCs w:val="20"/>
              </w:rPr>
            </w:pPr>
          </w:p>
          <w:p>
            <w:pPr>
              <w:rPr>
                <w:sz w:val="21"/>
                <w:szCs w:val="21"/>
                <w:lang w:eastAsia="zh-CN"/>
              </w:rPr>
            </w:pPr>
            <w:r>
              <w:drawing>
                <wp:inline distT="0" distB="0" distL="0" distR="0">
                  <wp:extent cx="4491355" cy="2122805"/>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4491355" cy="2122805"/>
                          </a:xfrm>
                          <a:prstGeom prst="rect">
                            <a:avLst/>
                          </a:prstGeom>
                        </pic:spPr>
                      </pic:pic>
                    </a:graphicData>
                  </a:graphic>
                </wp:inline>
              </w:drawing>
            </w:r>
            <w:r>
              <w:t xml:space="preserve"> </w:t>
            </w:r>
          </w:p>
          <w:p>
            <w:pPr>
              <w:pStyle w:val="21"/>
              <w:spacing w:before="6"/>
              <w:rPr>
                <w:rFonts w:ascii="Times New Roman" w:hAnsi="Times New Roman" w:eastAsia="Times New Roman" w:cs="Times New Roman"/>
                <w:sz w:val="25"/>
                <w:szCs w:val="25"/>
              </w:rPr>
            </w:pP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2.5.2 Automatic mode</w:t>
      </w:r>
    </w:p>
    <w:tbl>
      <w:tblPr>
        <w:tblStyle w:val="15"/>
        <w:tblW w:w="12294" w:type="dxa"/>
        <w:tblInd w:w="106" w:type="dxa"/>
        <w:tblLayout w:type="fixed"/>
        <w:tblCellMar>
          <w:top w:w="0" w:type="dxa"/>
          <w:left w:w="0" w:type="dxa"/>
          <w:bottom w:w="0" w:type="dxa"/>
          <w:right w:w="0" w:type="dxa"/>
        </w:tblCellMar>
      </w:tblPr>
      <w:tblGrid>
        <w:gridCol w:w="1541"/>
        <w:gridCol w:w="1541"/>
        <w:gridCol w:w="1892"/>
        <w:gridCol w:w="3660"/>
        <w:gridCol w:w="3660"/>
      </w:tblGrid>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w w:val="110"/>
                <w:sz w:val="20"/>
                <w:lang w:eastAsia="zh-CN"/>
              </w:rPr>
              <w:t>Automatic mode</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4-1</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Li Yuanjin</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Power saving intelligently</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Control the status of the light</w:t>
            </w:r>
          </w:p>
        </w:tc>
      </w:tr>
      <w:tr>
        <w:tblPrEx>
          <w:tblLayout w:type="fixed"/>
        </w:tblPrEx>
        <w:trPr>
          <w:gridAfter w:val="1"/>
          <w:wAfter w:w="3660" w:type="dxa"/>
          <w:trHeight w:val="50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eastAsia="Times New Roman" w:cs="Times New Roman"/>
                <w:sz w:val="20"/>
                <w:szCs w:val="20"/>
              </w:rPr>
            </w:pPr>
            <w:r>
              <w:rPr>
                <w:rFonts w:ascii="Times New Roman" w:hAnsi="Times New Roman" w:eastAsia="Times New Roman" w:cs="Times New Roman"/>
                <w:sz w:val="20"/>
                <w:szCs w:val="20"/>
              </w:rPr>
              <w:t>Automatically sets the state of the light.</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N</w:t>
            </w:r>
            <w:r>
              <w:rPr>
                <w:rFonts w:ascii="Times New Roman" w:hAnsi="Times New Roman" w:cs="Times New Roman" w:eastAsiaTheme="minorEastAsia"/>
                <w:sz w:val="20"/>
                <w:szCs w:val="20"/>
                <w:lang w:eastAsia="zh-CN"/>
              </w:rPr>
              <w:t>one</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Automatic mode</w:t>
            </w: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gridAfter w:val="1"/>
          <w:wAfter w:w="3660" w:type="dxa"/>
          <w:trHeight w:val="217"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S</w:t>
            </w:r>
            <w:r>
              <w:rPr>
                <w:rFonts w:ascii="Times New Roman" w:hAnsi="Times New Roman" w:cs="Times New Roman" w:eastAsiaTheme="minorEastAsia"/>
                <w:sz w:val="20"/>
                <w:szCs w:val="20"/>
                <w:lang w:eastAsia="zh-CN"/>
              </w:rPr>
              <w:t>erver give a package of the data</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r>
        <w:tblPrEx>
          <w:tblLayout w:type="fixed"/>
        </w:tblPrEx>
        <w:trPr>
          <w:gridAfter w:val="1"/>
          <w:wAfter w:w="3660" w:type="dxa"/>
          <w:trHeight w:val="48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sz w:val="20"/>
                <w:szCs w:val="20"/>
                <w:lang w:eastAsia="zh-CN"/>
              </w:rPr>
            </w:pPr>
            <w:r>
              <w:rPr>
                <w:rFonts w:ascii="Times New Roman" w:hAnsi="Times New Roman" w:cs="Times New Roman"/>
                <w:sz w:val="20"/>
                <w:szCs w:val="20"/>
                <w:lang w:eastAsia="zh-CN"/>
              </w:rPr>
              <w:t>Judge the situation, check the priority and instruction and give the command</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1</w:t>
            </w:r>
            <w:r>
              <w:rPr>
                <w:rFonts w:ascii="Times New Roman" w:hAnsi="Times New Roman" w:cs="Times New Roman" w:eastAsiaTheme="minorEastAsia"/>
                <w:sz w:val="20"/>
                <w:szCs w:val="20"/>
                <w:lang w:eastAsia="zh-CN"/>
              </w:rPr>
              <w:t xml:space="preserve"> time in a minute</w:t>
            </w:r>
          </w:p>
        </w:tc>
        <w:tc>
          <w:tcPr>
            <w:tcW w:w="3660" w:type="dxa"/>
          </w:tcP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gridAfter w:val="1"/>
          <w:wAfter w:w="3660" w:type="dxa"/>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gridAfter w:val="1"/>
          <w:wAfter w:w="3660" w:type="dxa"/>
          <w:trHeight w:val="51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r>
              <w:drawing>
                <wp:anchor distT="0" distB="0" distL="114300" distR="114300" simplePos="0" relativeHeight="251659264" behindDoc="1" locked="0" layoutInCell="1" allowOverlap="1">
                  <wp:simplePos x="0" y="0"/>
                  <wp:positionH relativeFrom="column">
                    <wp:posOffset>-13970</wp:posOffset>
                  </wp:positionH>
                  <wp:positionV relativeFrom="paragraph">
                    <wp:posOffset>30480</wp:posOffset>
                  </wp:positionV>
                  <wp:extent cx="4491355" cy="3123565"/>
                  <wp:effectExtent l="0" t="0" r="444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91355" cy="3123565"/>
                          </a:xfrm>
                          <a:prstGeom prst="rect">
                            <a:avLst/>
                          </a:prstGeom>
                        </pic:spPr>
                      </pic:pic>
                    </a:graphicData>
                  </a:graphic>
                </wp:anchor>
              </w:drawing>
            </w:r>
          </w:p>
          <w:p>
            <w:pPr>
              <w:pStyle w:val="21"/>
              <w:tabs>
                <w:tab w:val="left" w:pos="1277"/>
              </w:tabs>
              <w:spacing w:line="200" w:lineRule="atLeast"/>
              <w:ind w:left="373"/>
              <w:rPr>
                <w:rFonts w:ascii="Times New Roman" w:hAnsi="Times New Roman" w:eastAsia="Times New Roman" w:cs="Times New Roman"/>
                <w:sz w:val="20"/>
                <w:szCs w:val="20"/>
              </w:rPr>
            </w:pPr>
          </w:p>
          <w:p>
            <w:pPr>
              <w:pStyle w:val="21"/>
              <w:spacing w:before="6"/>
              <w:rPr>
                <w:rFonts w:ascii="Times New Roman" w:hAnsi="Times New Roman" w:eastAsia="Times New Roman" w:cs="Times New Roman"/>
                <w:sz w:val="25"/>
                <w:szCs w:val="25"/>
              </w:rPr>
            </w:pPr>
          </w:p>
        </w:tc>
      </w:tr>
      <w:tr>
        <w:tblPrEx>
          <w:tblLayout w:type="fixed"/>
        </w:tblPrEx>
        <w:trPr>
          <w:gridAfter w:val="1"/>
          <w:wAfter w:w="3660" w:type="dxa"/>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2.5.3 Command-light mode</w:t>
      </w:r>
    </w:p>
    <w:tbl>
      <w:tblPr>
        <w:tblStyle w:val="15"/>
        <w:tblW w:w="8654" w:type="dxa"/>
        <w:tblInd w:w="86" w:type="dxa"/>
        <w:tblLayout w:type="fixed"/>
        <w:tblCellMar>
          <w:top w:w="0" w:type="dxa"/>
          <w:left w:w="0" w:type="dxa"/>
          <w:bottom w:w="0" w:type="dxa"/>
          <w:right w:w="0" w:type="dxa"/>
        </w:tblCellMar>
      </w:tblPr>
      <w:tblGrid>
        <w:gridCol w:w="20"/>
        <w:gridCol w:w="1521"/>
        <w:gridCol w:w="20"/>
        <w:gridCol w:w="1521"/>
        <w:gridCol w:w="1892"/>
        <w:gridCol w:w="20"/>
        <w:gridCol w:w="3640"/>
        <w:gridCol w:w="20"/>
      </w:tblGrid>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i/>
                <w:w w:val="110"/>
                <w:sz w:val="20"/>
              </w:rPr>
              <w:t xml:space="preserve"> </w:t>
            </w:r>
            <w:r>
              <w:rPr>
                <w:rFonts w:hint="eastAsia" w:ascii="Times New Roman" w:hAnsi="Times New Roman" w:eastAsia="宋体" w:cs="Times New Roman"/>
                <w:w w:val="110"/>
                <w:sz w:val="20"/>
                <w:lang w:eastAsia="zh-CN"/>
              </w:rPr>
              <w:t>Command-light</w:t>
            </w:r>
            <w:r>
              <w:rPr>
                <w:rFonts w:ascii="Times New Roman" w:hAnsi="Times New Roman" w:cs="Times New Roman"/>
                <w:w w:val="110"/>
                <w:sz w:val="20"/>
                <w:lang w:eastAsia="zh-CN"/>
              </w:rPr>
              <w:t xml:space="preserve"> mode</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hint="eastAsia" w:ascii="Times New Roman" w:hAnsi="Times New Roman" w:cs="Times New Roman"/>
                <w:i/>
                <w:spacing w:val="-1"/>
                <w:w w:val="105"/>
                <w:sz w:val="20"/>
                <w:lang w:eastAsia="zh-CN"/>
              </w:rPr>
              <w:t>31</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 xml:space="preserve">Zhang </w:t>
            </w:r>
            <w:r>
              <w:rPr>
                <w:rFonts w:ascii="Times New Roman" w:hAnsi="Times New Roman" w:cs="Times New Roman" w:eastAsiaTheme="minorEastAsia"/>
                <w:sz w:val="20"/>
                <w:szCs w:val="20"/>
                <w:lang w:eastAsia="zh-CN"/>
              </w:rPr>
              <w:t>Y</w:t>
            </w:r>
            <w:r>
              <w:rPr>
                <w:rFonts w:hint="eastAsia" w:ascii="Times New Roman" w:hAnsi="Times New Roman" w:cs="Times New Roman" w:eastAsiaTheme="minorEastAsia"/>
                <w:sz w:val="20"/>
                <w:szCs w:val="20"/>
                <w:lang w:eastAsia="zh-CN"/>
              </w:rPr>
              <w:t>ifan</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0"/>
                <w:sz w:val="20"/>
              </w:rPr>
              <w:t xml:space="preserve"> </w:t>
            </w:r>
            <w:r>
              <w:rPr>
                <w:rFonts w:ascii="Times New Roman" w:hAnsi="Times New Roman" w:cs="Times New Roman"/>
                <w:spacing w:val="-1"/>
                <w:w w:val="110"/>
                <w:sz w:val="20"/>
                <w:lang w:eastAsia="zh-CN"/>
              </w:rPr>
              <w:t>Requirement</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T</w:t>
            </w:r>
            <w:r>
              <w:rPr>
                <w:rFonts w:hint="eastAsia" w:ascii="Times New Roman" w:hAnsi="Times New Roman" w:cs="Times New Roman" w:eastAsiaTheme="minorEastAsia"/>
                <w:sz w:val="20"/>
                <w:szCs w:val="20"/>
                <w:lang w:eastAsia="zh-CN"/>
              </w:rPr>
              <w:t>urn the light on or off correctly</w:t>
            </w:r>
            <w:r>
              <w:rPr>
                <w:rFonts w:ascii="Times New Roman" w:hAnsi="Times New Roman" w:cs="Times New Roman" w:eastAsiaTheme="minorEastAsia"/>
                <w:sz w:val="20"/>
                <w:szCs w:val="20"/>
                <w:lang w:eastAsia="zh-CN"/>
              </w:rPr>
              <w:t xml:space="preserve"> </w:t>
            </w:r>
            <w:r>
              <w:rPr>
                <w:rFonts w:hint="eastAsia" w:ascii="Times New Roman" w:hAnsi="Times New Roman" w:cs="Times New Roman" w:eastAsiaTheme="minorEastAsia"/>
                <w:sz w:val="20"/>
                <w:szCs w:val="20"/>
                <w:lang w:eastAsia="zh-CN"/>
              </w:rPr>
              <w:t>by</w:t>
            </w:r>
            <w:r>
              <w:rPr>
                <w:rFonts w:ascii="Times New Roman" w:hAnsi="Times New Roman" w:cs="Times New Roman" w:eastAsiaTheme="minorEastAsia"/>
                <w:sz w:val="20"/>
                <w:szCs w:val="20"/>
                <w:lang w:eastAsia="zh-CN"/>
              </w:rPr>
              <w:t xml:space="preserve"> instruction</w:t>
            </w:r>
            <w:r>
              <w:rPr>
                <w:rFonts w:hint="eastAsia" w:ascii="Times New Roman" w:hAnsi="Times New Roman" w:cs="Times New Roman" w:eastAsiaTheme="minorEastAsia"/>
                <w:sz w:val="20"/>
                <w:szCs w:val="20"/>
                <w:lang w:eastAsia="zh-CN"/>
              </w:rPr>
              <w:t xml:space="preserve"> </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Change the status of the light or give the error report</w:t>
            </w:r>
          </w:p>
        </w:tc>
      </w:tr>
      <w:tr>
        <w:tblPrEx>
          <w:tblLayout w:type="fixed"/>
        </w:tblPrEx>
        <w:trPr>
          <w:gridAfter w:val="1"/>
          <w:wAfter w:w="20" w:type="dxa"/>
          <w:trHeight w:val="50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 user issues a</w:t>
            </w:r>
            <w:r>
              <w:rPr>
                <w:rFonts w:ascii="Times New Roman" w:hAnsi="Times New Roman" w:eastAsia="宋体" w:cs="Times New Roman"/>
                <w:sz w:val="20"/>
                <w:szCs w:val="20"/>
                <w:lang w:eastAsia="zh-CN"/>
              </w:rPr>
              <w:t>n instruction</w:t>
            </w:r>
            <w:r>
              <w:rPr>
                <w:rFonts w:hint="eastAsia" w:ascii="Times New Roman" w:hAnsi="Times New Roman" w:eastAsia="宋体" w:cs="Times New Roman"/>
                <w:sz w:val="20"/>
                <w:szCs w:val="20"/>
                <w:lang w:eastAsia="zh-CN"/>
              </w:rPr>
              <w:t xml:space="preserve"> to change the light through the </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erver, then the 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 xml:space="preserve">(our system) make a judgement and return the </w:t>
            </w:r>
            <w:r>
              <w:rPr>
                <w:rFonts w:ascii="Times New Roman" w:hAnsi="Times New Roman" w:eastAsia="宋体" w:cs="Times New Roman"/>
                <w:sz w:val="20"/>
                <w:szCs w:val="20"/>
                <w:lang w:eastAsia="zh-CN"/>
              </w:rPr>
              <w:t>result</w:t>
            </w:r>
            <w:r>
              <w:rPr>
                <w:rFonts w:hint="eastAsia" w:ascii="Times New Roman" w:hAnsi="Times New Roman" w:eastAsia="宋体" w:cs="Times New Roman"/>
                <w:sz w:val="20"/>
                <w:szCs w:val="20"/>
                <w:lang w:eastAsia="zh-CN"/>
              </w:rPr>
              <w:t>.</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eastAsia="Times New Roman" w:cs="Times New Roman"/>
                <w:sz w:val="20"/>
                <w:szCs w:val="20"/>
              </w:rPr>
            </w:pPr>
            <w:r>
              <w:rPr>
                <w:rFonts w:ascii="Times New Roman" w:hAnsi="Times New Roman" w:eastAsia="Times New Roman" w:cs="Times New Roman"/>
                <w:sz w:val="20"/>
                <w:szCs w:val="20"/>
              </w:rPr>
              <w:t>Someone gives an instruction to change the status of the light.</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N</w:t>
            </w:r>
            <w:r>
              <w:rPr>
                <w:rFonts w:ascii="Times New Roman" w:hAnsi="Times New Roman" w:cs="Times New Roman" w:eastAsiaTheme="minorEastAsia"/>
                <w:sz w:val="20"/>
                <w:szCs w:val="20"/>
                <w:lang w:eastAsia="zh-CN"/>
              </w:rPr>
              <w:t>one</w:t>
            </w:r>
          </w:p>
        </w:tc>
      </w:tr>
      <w:tr>
        <w:tblPrEx>
          <w:tblLayout w:type="fixed"/>
        </w:tblPrEx>
        <w:trPr>
          <w:gridAfter w:val="1"/>
          <w:wAfter w:w="20" w:type="dxa"/>
          <w:trHeight w:val="398"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gridAfter w:val="1"/>
          <w:wAfter w:w="20" w:type="dxa"/>
          <w:trHeight w:val="508"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sz w:val="18"/>
                <w:szCs w:val="18"/>
                <w:lang w:eastAsia="zh-CN"/>
              </w:rPr>
            </w:pPr>
            <w:r>
              <w:rPr>
                <w:rFonts w:hint="eastAsia" w:ascii="Times New Roman" w:hAnsi="Times New Roman" w:cs="Times New Roman"/>
                <w:sz w:val="18"/>
                <w:szCs w:val="18"/>
                <w:lang w:eastAsia="zh-CN"/>
              </w:rPr>
              <w:t xml:space="preserve">Server: Send instruction to </w:t>
            </w:r>
            <w:r>
              <w:rPr>
                <w:rFonts w:ascii="Times New Roman" w:hAnsi="Times New Roman" w:cs="Times New Roman"/>
                <w:sz w:val="18"/>
                <w:szCs w:val="18"/>
                <w:lang w:eastAsia="zh-CN"/>
              </w:rPr>
              <w:t xml:space="preserve">change the state </w:t>
            </w:r>
          </w:p>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z w:val="18"/>
                <w:szCs w:val="18"/>
                <w:lang w:eastAsia="zh-CN"/>
              </w:rPr>
              <w:t>of the light</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r>
        <w:tblPrEx>
          <w:tblLayout w:type="fixed"/>
        </w:tblPrEx>
        <w:trPr>
          <w:gridAfter w:val="1"/>
          <w:wAfter w:w="20" w:type="dxa"/>
          <w:trHeight w:val="699"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gridSpan w:val="2"/>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rPr>
            </w:pPr>
            <w:r>
              <w:rPr>
                <w:rFonts w:ascii="Times New Roman" w:hAnsi="Times New Roman" w:cs="Times New Roman"/>
                <w:sz w:val="20"/>
                <w:szCs w:val="20"/>
                <w:lang w:eastAsia="zh-CN"/>
              </w:rPr>
              <w:t>Check the priority and instruction and make a decision back to the server</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gridAfter w:val="1"/>
          <w:wAfter w:w="20" w:type="dxa"/>
          <w:trHeight w:val="2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gridBefore w:val="1"/>
          <w:wBefore w:w="20" w:type="dxa"/>
          <w:trHeight w:val="5146"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5"/>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r>
              <w:drawing>
                <wp:anchor distT="0" distB="0" distL="114300" distR="114300" simplePos="0" relativeHeight="251660288" behindDoc="0" locked="0" layoutInCell="1" allowOverlap="1">
                  <wp:simplePos x="0" y="0"/>
                  <wp:positionH relativeFrom="column">
                    <wp:posOffset>22860</wp:posOffset>
                  </wp:positionH>
                  <wp:positionV relativeFrom="paragraph">
                    <wp:posOffset>150495</wp:posOffset>
                  </wp:positionV>
                  <wp:extent cx="4425950" cy="3044825"/>
                  <wp:effectExtent l="0" t="0" r="0" b="381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1">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425772" cy="3044791"/>
                          </a:xfrm>
                          <a:prstGeom prst="rect">
                            <a:avLst/>
                          </a:prstGeom>
                        </pic:spPr>
                      </pic:pic>
                    </a:graphicData>
                  </a:graphic>
                </wp:anchor>
              </w:drawing>
            </w:r>
          </w:p>
          <w:p>
            <w:pPr>
              <w:pStyle w:val="21"/>
              <w:tabs>
                <w:tab w:val="left" w:pos="1277"/>
              </w:tabs>
              <w:spacing w:line="200" w:lineRule="atLeast"/>
              <w:ind w:left="373"/>
              <w:rPr>
                <w:rFonts w:ascii="Times New Roman" w:hAnsi="Times New Roman" w:eastAsia="Times New Roman" w:cs="Times New Roman"/>
                <w:sz w:val="20"/>
                <w:szCs w:val="20"/>
              </w:rPr>
            </w:pPr>
          </w:p>
          <w:p>
            <w:pPr>
              <w:pStyle w:val="21"/>
              <w:spacing w:before="6"/>
              <w:rPr>
                <w:rFonts w:ascii="Times New Roman" w:hAnsi="Times New Roman" w:eastAsia="Times New Roman" w:cs="Times New Roman"/>
                <w:sz w:val="25"/>
                <w:szCs w:val="25"/>
              </w:rPr>
            </w:pPr>
          </w:p>
        </w:tc>
      </w:tr>
      <w:tr>
        <w:tblPrEx>
          <w:tblLayout w:type="fixed"/>
        </w:tblPrEx>
        <w:trPr>
          <w:gridBefore w:val="1"/>
          <w:wBefore w:w="20" w:type="dxa"/>
          <w:trHeight w:val="398" w:hRule="exact"/>
        </w:trPr>
        <w:tc>
          <w:tcPr>
            <w:tcW w:w="1541" w:type="dxa"/>
            <w:gridSpan w:val="2"/>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3"/>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gridSpan w:val="2"/>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2.5.4 Time setting mode</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 xml:space="preserve"> </w:t>
            </w:r>
            <w:r>
              <w:rPr>
                <w:rFonts w:hint="eastAsia" w:ascii="Times New Roman" w:hAnsi="Times New Roman" w:eastAsia="宋体" w:cs="Times New Roman"/>
                <w:w w:val="110"/>
                <w:sz w:val="20"/>
                <w:lang w:eastAsia="zh-CN"/>
              </w:rPr>
              <w:t>Time setting</w:t>
            </w:r>
            <w:r>
              <w:rPr>
                <w:rFonts w:ascii="Times New Roman" w:hAnsi="Times New Roman" w:cs="Times New Roman"/>
                <w:w w:val="110"/>
                <w:sz w:val="20"/>
                <w:lang w:eastAsia="zh-CN"/>
              </w:rPr>
              <w:t xml:space="preserve"> mode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2.0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Cre</w:t>
            </w:r>
            <w:r>
              <w:rPr>
                <w:rFonts w:ascii="Times New Roman" w:hAnsi="Times New Roman" w:eastAsia="宋体" w:cs="Times New Roman"/>
                <w:w w:val="120"/>
                <w:sz w:val="20"/>
                <w:lang w:eastAsia="zh-CN"/>
              </w:rPr>
              <w:t>a</w:t>
            </w:r>
            <w:r>
              <w:rPr>
                <w:rFonts w:ascii="Times New Roman" w:hAnsi="Times New Roman" w:cs="Times New Roman"/>
                <w:w w:val="120"/>
                <w:sz w:val="20"/>
              </w:rPr>
              <w:t>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spacing w:val="-1"/>
                <w:w w:val="105"/>
                <w:sz w:val="20"/>
              </w:rPr>
              <w:t>2019</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w:t>
            </w:r>
            <w:r>
              <w:rPr>
                <w:rFonts w:ascii="Times New Roman" w:hAnsi="Times New Roman" w:cs="Times New Roman"/>
                <w:i/>
                <w:spacing w:val="-1"/>
                <w:w w:val="105"/>
                <w:sz w:val="20"/>
                <w:lang w:eastAsia="zh-CN"/>
              </w:rPr>
              <w:t>-</w:t>
            </w:r>
            <w:r>
              <w:rPr>
                <w:rFonts w:ascii="Times New Roman" w:hAnsi="Times New Roman" w:cs="Times New Roman"/>
                <w:i/>
                <w:spacing w:val="-1"/>
                <w:w w:val="105"/>
                <w:sz w:val="20"/>
              </w:rPr>
              <w:t>31</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 xml:space="preserve">Zhang </w:t>
            </w:r>
            <w:r>
              <w:rPr>
                <w:rFonts w:ascii="Times New Roman" w:hAnsi="Times New Roman" w:cs="Times New Roman" w:eastAsiaTheme="minorEastAsia"/>
                <w:sz w:val="20"/>
                <w:szCs w:val="20"/>
                <w:lang w:eastAsia="zh-CN"/>
              </w:rPr>
              <w:t>Y</w:t>
            </w:r>
            <w:r>
              <w:rPr>
                <w:rFonts w:hint="eastAsia" w:ascii="Times New Roman" w:hAnsi="Times New Roman" w:cs="Times New Roman" w:eastAsiaTheme="minorEastAsia"/>
                <w:sz w:val="20"/>
                <w:szCs w:val="20"/>
                <w:lang w:eastAsia="zh-CN"/>
              </w:rPr>
              <w:t>ifan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i/>
                <w:sz w:val="20"/>
                <w:szCs w:val="20"/>
              </w:rPr>
            </w:pPr>
            <w:r>
              <w:rPr>
                <w:rFonts w:ascii="Times New Roman" w:hAnsi="Times New Roman" w:cs="Times New Roman"/>
                <w:spacing w:val="-1"/>
                <w:w w:val="110"/>
                <w:sz w:val="20"/>
              </w:rPr>
              <w:t xml:space="preserve"> </w:t>
            </w:r>
            <w:r>
              <w:rPr>
                <w:rFonts w:ascii="Times New Roman" w:hAnsi="Times New Roman" w:cs="Times New Roman"/>
                <w:i/>
                <w:spacing w:val="-1"/>
                <w:w w:val="110"/>
                <w:sz w:val="20"/>
                <w:lang w:eastAsia="zh-CN"/>
              </w:rPr>
              <w:t>Requirement</w:t>
            </w:r>
          </w:p>
        </w:tc>
      </w:tr>
      <w:tr>
        <w:tblPrEx>
          <w:tblLayout w:type="fixed"/>
        </w:tblPrEx>
        <w:trPr>
          <w:trHeight w:val="820"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(The administrator) Set the time period that during these time slots our system will keep the light on or off all the time, until a teacher</w:t>
            </w:r>
            <w:r>
              <w:rPr>
                <w:rFonts w:ascii="Times New Roman" w:hAnsi="Times New Roman" w:cs="Times New Roman" w:eastAsiaTheme="minorEastAsia"/>
                <w:sz w:val="20"/>
                <w:szCs w:val="20"/>
                <w:lang w:eastAsia="zh-CN"/>
              </w:rPr>
              <w:t>’</w:t>
            </w:r>
            <w:r>
              <w:rPr>
                <w:rFonts w:hint="eastAsia" w:ascii="Times New Roman" w:hAnsi="Times New Roman" w:cs="Times New Roman" w:eastAsiaTheme="minorEastAsia"/>
                <w:sz w:val="20"/>
                <w:szCs w:val="20"/>
                <w:lang w:eastAsia="zh-CN"/>
              </w:rPr>
              <w:t>s or administrator</w:t>
            </w:r>
            <w:r>
              <w:rPr>
                <w:rFonts w:ascii="Times New Roman" w:hAnsi="Times New Roman" w:cs="Times New Roman" w:eastAsiaTheme="minorEastAsia"/>
                <w:sz w:val="20"/>
                <w:szCs w:val="20"/>
                <w:lang w:eastAsia="zh-CN"/>
              </w:rPr>
              <w:t>’</w:t>
            </w:r>
            <w:r>
              <w:rPr>
                <w:rFonts w:hint="eastAsia" w:ascii="Times New Roman" w:hAnsi="Times New Roman" w:cs="Times New Roman" w:eastAsiaTheme="minorEastAsia"/>
                <w:sz w:val="20"/>
                <w:szCs w:val="20"/>
                <w:lang w:eastAsia="zh-CN"/>
              </w:rPr>
              <w:t>s command change the state.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i/>
                <w:sz w:val="20"/>
                <w:szCs w:val="20"/>
              </w:rPr>
            </w:pPr>
            <w:r>
              <w:rPr>
                <w:rFonts w:ascii="Times New Roman" w:hAnsi="Times New Roman" w:cs="Times New Roman"/>
                <w:w w:val="105"/>
                <w:sz w:val="20"/>
              </w:rPr>
              <w:t xml:space="preserve"> </w:t>
            </w:r>
            <w:r>
              <w:rPr>
                <w:rFonts w:ascii="Times New Roman" w:hAnsi="Times New Roman" w:cs="Times New Roman"/>
                <w:w w:val="105"/>
                <w:sz w:val="20"/>
                <w:lang w:eastAsia="zh-CN"/>
              </w:rPr>
              <w:t>S</w:t>
            </w:r>
            <w:r>
              <w:rPr>
                <w:rFonts w:hint="eastAsia" w:ascii="Times New Roman" w:hAnsi="Times New Roman" w:cs="Times New Roman"/>
                <w:w w:val="105"/>
                <w:sz w:val="20"/>
                <w:lang w:eastAsia="zh-CN"/>
              </w:rPr>
              <w:t>et</w:t>
            </w:r>
            <w:r>
              <w:rPr>
                <w:rFonts w:ascii="Times New Roman" w:hAnsi="Times New Roman" w:cs="Times New Roman"/>
                <w:w w:val="105"/>
                <w:sz w:val="20"/>
                <w:lang w:eastAsia="zh-CN"/>
              </w:rPr>
              <w:t xml:space="preserve"> </w:t>
            </w:r>
            <w:r>
              <w:rPr>
                <w:rFonts w:hint="eastAsia" w:ascii="Times New Roman" w:hAnsi="Times New Roman" w:cs="Times New Roman" w:eastAsiaTheme="minorEastAsia"/>
                <w:sz w:val="20"/>
                <w:szCs w:val="20"/>
                <w:lang w:eastAsia="zh-CN"/>
              </w:rPr>
              <w:t>the time period</w:t>
            </w:r>
          </w:p>
        </w:tc>
      </w:tr>
      <w:tr>
        <w:tblPrEx>
          <w:tblLayout w:type="fixed"/>
        </w:tblPrEx>
        <w:trPr>
          <w:trHeight w:val="76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A</w:t>
            </w:r>
            <w:r>
              <w:rPr>
                <w:rFonts w:ascii="Times New Roman" w:hAnsi="Times New Roman" w:eastAsia="宋体" w:cs="Times New Roman"/>
                <w:sz w:val="20"/>
                <w:szCs w:val="20"/>
                <w:lang w:eastAsia="zh-CN"/>
              </w:rPr>
              <w:t>n</w:t>
            </w:r>
            <w:r>
              <w:rPr>
                <w:rFonts w:hint="eastAsia" w:ascii="Times New Roman" w:hAnsi="Times New Roman" w:eastAsia="宋体" w:cs="Times New Roman"/>
                <w:sz w:val="20"/>
                <w:szCs w:val="20"/>
                <w:lang w:eastAsia="zh-CN"/>
              </w:rPr>
              <w:t xml:space="preserve"> </w:t>
            </w:r>
            <w:r>
              <w:rPr>
                <w:rFonts w:hint="eastAsia" w:ascii="Times New Roman" w:hAnsi="Times New Roman" w:cs="Times New Roman" w:eastAsiaTheme="minorEastAsia"/>
                <w:sz w:val="20"/>
                <w:szCs w:val="20"/>
                <w:lang w:eastAsia="zh-CN"/>
              </w:rPr>
              <w:t>administrator</w:t>
            </w:r>
            <w:r>
              <w:rPr>
                <w:rFonts w:hint="eastAsia" w:ascii="Times New Roman" w:hAnsi="Times New Roman" w:eastAsia="宋体" w:cs="Times New Roman"/>
                <w:sz w:val="20"/>
                <w:szCs w:val="20"/>
                <w:lang w:eastAsia="zh-CN"/>
              </w:rPr>
              <w:t xml:space="preserve"> issues a command to change the time periods through the Server, </w:t>
            </w:r>
          </w:p>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eastAsia="宋体" w:cs="Times New Roman"/>
                <w:sz w:val="20"/>
                <w:szCs w:val="20"/>
                <w:lang w:eastAsia="zh-CN"/>
              </w:rPr>
              <w:t>then the 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(our system) make a judgement and return the result</w:t>
            </w:r>
            <w:r>
              <w:rPr>
                <w:rFonts w:ascii="Times New Roman" w:hAnsi="Times New Roman" w:eastAsia="宋体" w:cs="Times New Roman"/>
                <w:sz w:val="20"/>
                <w:szCs w:val="20"/>
                <w:lang w:eastAsia="zh-CN"/>
              </w:rPr>
              <w:t>s or the reason why he can’t do it.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rPr>
              <w:t>S</w:t>
            </w:r>
            <w:r>
              <w:rPr>
                <w:rFonts w:hint="eastAsia" w:ascii="Times New Roman" w:hAnsi="Times New Roman" w:cs="Times New Roman"/>
                <w:lang w:eastAsia="zh-CN"/>
              </w:rPr>
              <w:t>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eastAsia="Times New Roman" w:cs="Times New Roman"/>
                <w:sz w:val="20"/>
                <w:szCs w:val="20"/>
              </w:rPr>
            </w:pPr>
            <w:r>
              <w:rPr>
                <w:rFonts w:ascii="Times New Roman" w:hAnsi="Times New Roman" w:eastAsia="宋体" w:cs="Times New Roman"/>
                <w:sz w:val="20"/>
                <w:szCs w:val="20"/>
                <w:lang w:eastAsia="zh-CN"/>
              </w:rPr>
              <w:t>A</w:t>
            </w:r>
            <w:r>
              <w:rPr>
                <w:rFonts w:hint="eastAsia" w:ascii="Times New Roman" w:hAnsi="Times New Roman" w:eastAsia="宋体" w:cs="Times New Roman"/>
                <w:sz w:val="20"/>
                <w:szCs w:val="20"/>
                <w:lang w:eastAsia="zh-CN"/>
              </w:rPr>
              <w:t xml:space="preserve"> command to change the time periods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The command came from an administrator.</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send</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data to </w:t>
            </w:r>
            <w:r>
              <w:rPr>
                <w:rFonts w:hint="eastAsia" w:ascii="Times New Roman" w:hAnsi="Times New Roman" w:cs="Times New Roman" w:eastAsiaTheme="minorEastAsia"/>
                <w:sz w:val="20"/>
                <w:szCs w:val="20"/>
                <w:lang w:eastAsia="zh-CN"/>
              </w:rPr>
              <w:t xml:space="preserve">Intelligent </w:t>
            </w:r>
            <w:r>
              <w:rPr>
                <w:rFonts w:ascii="Times New Roman" w:hAnsi="Times New Roman" w:cs="Times New Roman" w:eastAsiaTheme="minorEastAsia"/>
                <w:sz w:val="20"/>
                <w:szCs w:val="20"/>
                <w:lang w:eastAsia="zh-CN"/>
              </w:rPr>
              <w:t>Control</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r>
        <w:tblPrEx>
          <w:tblLayout w:type="fixed"/>
        </w:tblPrEx>
        <w:trPr>
          <w:trHeight w:val="73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cs="Times New Roman"/>
                <w:w w:val="110"/>
                <w:sz w:val="20"/>
                <w:lang w:eastAsia="zh-CN"/>
              </w:rPr>
            </w:pPr>
            <w:r>
              <w:rPr>
                <w:rFonts w:ascii="Times New Roman" w:hAnsi="Times New Roman" w:cs="Times New Roman"/>
                <w:w w:val="110"/>
                <w:sz w:val="20"/>
                <w:lang w:eastAsia="zh-CN"/>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ind w:left="120" w:leftChars="50"/>
              <w:rPr>
                <w:rFonts w:ascii="Times New Roman" w:hAnsi="Times New Roman" w:eastAsia="宋体" w:cs="Times New Roman"/>
                <w:sz w:val="20"/>
                <w:szCs w:val="20"/>
                <w:lang w:eastAsia="zh-CN"/>
              </w:rPr>
            </w:pPr>
            <w:r>
              <w:rPr>
                <w:rFonts w:ascii="Times New Roman" w:hAnsi="Times New Roman" w:eastAsia="宋体" w:cs="Times New Roman"/>
                <w:sz w:val="20"/>
                <w:szCs w:val="20"/>
                <w:lang w:eastAsia="zh-CN"/>
              </w:rPr>
              <w:t>By checking the priority and instruction system m</w:t>
            </w:r>
            <w:r>
              <w:rPr>
                <w:rFonts w:hint="eastAsia" w:ascii="Times New Roman" w:hAnsi="Times New Roman" w:eastAsia="宋体" w:cs="Times New Roman"/>
                <w:sz w:val="20"/>
                <w:szCs w:val="20"/>
                <w:lang w:eastAsia="zh-CN"/>
              </w:rPr>
              <w:t xml:space="preserve">ake </w:t>
            </w:r>
            <w:r>
              <w:rPr>
                <w:rFonts w:ascii="Times New Roman" w:hAnsi="Times New Roman" w:eastAsia="宋体" w:cs="Times New Roman"/>
                <w:sz w:val="20"/>
                <w:szCs w:val="20"/>
                <w:lang w:eastAsia="zh-CN"/>
              </w:rPr>
              <w:t xml:space="preserve">a </w:t>
            </w:r>
            <w:r>
              <w:rPr>
                <w:rFonts w:hint="eastAsia" w:ascii="Times New Roman" w:hAnsi="Times New Roman" w:eastAsia="宋体" w:cs="Times New Roman"/>
                <w:sz w:val="20"/>
                <w:szCs w:val="20"/>
                <w:lang w:eastAsia="zh-CN"/>
              </w:rPr>
              <w:t xml:space="preserve">decision and send </w:t>
            </w:r>
            <w:r>
              <w:rPr>
                <w:rFonts w:ascii="Times New Roman" w:hAnsi="Times New Roman" w:eastAsia="宋体" w:cs="Times New Roman"/>
                <w:sz w:val="20"/>
                <w:szCs w:val="20"/>
                <w:lang w:eastAsia="zh-CN"/>
              </w:rPr>
              <w:t>it</w:t>
            </w:r>
            <w:r>
              <w:rPr>
                <w:rFonts w:hint="eastAsia" w:ascii="Times New Roman" w:hAnsi="Times New Roman" w:eastAsia="宋体" w:cs="Times New Roman"/>
                <w:sz w:val="20"/>
                <w:szCs w:val="20"/>
                <w:lang w:eastAsia="zh-CN"/>
              </w:rPr>
              <w:t xml:space="preserve">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trHeight w:val="597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tabs>
                <w:tab w:val="left" w:pos="1277"/>
              </w:tabs>
              <w:spacing w:line="200" w:lineRule="atLeast"/>
              <w:ind w:left="373"/>
              <w:rPr>
                <w:rFonts w:ascii="Times New Roman" w:hAnsi="Times New Roman" w:eastAsia="Times New Roman" w:cs="Times New Roman"/>
                <w:sz w:val="20"/>
                <w:szCs w:val="20"/>
              </w:rPr>
            </w:pPr>
          </w:p>
          <w:p>
            <w:pPr>
              <w:pStyle w:val="21"/>
              <w:spacing w:before="6"/>
              <w:rPr>
                <w:rFonts w:ascii="Times New Roman" w:hAnsi="Times New Roman" w:eastAsia="Times New Roman" w:cs="Times New Roman"/>
                <w:sz w:val="25"/>
                <w:szCs w:val="25"/>
              </w:rPr>
            </w:pPr>
            <w:r>
              <w:drawing>
                <wp:inline distT="0" distB="0" distL="0" distR="0">
                  <wp:extent cx="4491355" cy="3091815"/>
                  <wp:effectExtent l="0" t="0" r="444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4491355" cy="3091815"/>
                          </a:xfrm>
                          <a:prstGeom prst="rect">
                            <a:avLst/>
                          </a:prstGeom>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pStyle w:val="5"/>
        <w:rPr>
          <w:rFonts w:eastAsia="Times New Roman" w:cs="Times New Roman"/>
          <w:sz w:val="27"/>
          <w:szCs w:val="27"/>
        </w:rPr>
      </w:pPr>
      <w:r>
        <w:rPr>
          <w:rFonts w:eastAsia="Times New Roman" w:cs="Times New Roman"/>
          <w:sz w:val="27"/>
          <w:szCs w:val="27"/>
        </w:rPr>
        <w:t>2.5.5 Rules setting mode</w:t>
      </w:r>
    </w:p>
    <w:tbl>
      <w:tblPr>
        <w:tblStyle w:val="15"/>
        <w:tblW w:w="8634" w:type="dxa"/>
        <w:tblInd w:w="106" w:type="dxa"/>
        <w:tblLayout w:type="fixed"/>
        <w:tblCellMar>
          <w:top w:w="0" w:type="dxa"/>
          <w:left w:w="0" w:type="dxa"/>
          <w:bottom w:w="0" w:type="dxa"/>
          <w:right w:w="0" w:type="dxa"/>
        </w:tblCellMar>
      </w:tblPr>
      <w:tblGrid>
        <w:gridCol w:w="1541"/>
        <w:gridCol w:w="1541"/>
        <w:gridCol w:w="1892"/>
        <w:gridCol w:w="3660"/>
      </w:tblGrid>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0"/>
                <w:sz w:val="20"/>
              </w:rPr>
              <w:t>U</w:t>
            </w:r>
            <w:r>
              <w:rPr>
                <w:rFonts w:ascii="Times New Roman" w:hAnsi="Times New Roman" w:cs="Times New Roman"/>
                <w:spacing w:val="-1"/>
                <w:w w:val="120"/>
                <w:sz w:val="20"/>
              </w:rPr>
              <w:t>se</w:t>
            </w:r>
            <w:r>
              <w:rPr>
                <w:rFonts w:ascii="Times New Roman" w:hAnsi="Times New Roman" w:cs="Times New Roman"/>
                <w:spacing w:val="-6"/>
                <w:w w:val="120"/>
                <w:sz w:val="20"/>
              </w:rPr>
              <w:t xml:space="preserve"> </w:t>
            </w:r>
            <w:r>
              <w:rPr>
                <w:rFonts w:ascii="Times New Roman" w:hAnsi="Times New Roman" w:cs="Times New Roman"/>
                <w:spacing w:val="-2"/>
                <w:w w:val="120"/>
                <w:sz w:val="20"/>
              </w:rPr>
              <w:t>C</w:t>
            </w:r>
            <w:r>
              <w:rPr>
                <w:rFonts w:ascii="Times New Roman" w:hAnsi="Times New Roman" w:cs="Times New Roman"/>
                <w:spacing w:val="-1"/>
                <w:w w:val="120"/>
                <w:sz w:val="20"/>
              </w:rPr>
              <w:t>ase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rPr>
              <w:t xml:space="preserve"> Rules setting mode</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V</w:t>
            </w:r>
            <w:r>
              <w:rPr>
                <w:rFonts w:ascii="Times New Roman" w:hAnsi="Times New Roman" w:cs="Times New Roman"/>
                <w:spacing w:val="-1"/>
                <w:w w:val="115"/>
                <w:sz w:val="20"/>
              </w:rPr>
              <w:t>ers</w:t>
            </w:r>
            <w:r>
              <w:rPr>
                <w:rFonts w:ascii="Times New Roman" w:hAnsi="Times New Roman" w:cs="Times New Roman"/>
                <w:spacing w:val="-2"/>
                <w:w w:val="115"/>
                <w:sz w:val="20"/>
              </w:rPr>
              <w:t>i</w:t>
            </w:r>
            <w:r>
              <w:rPr>
                <w:rFonts w:ascii="Times New Roman" w:hAnsi="Times New Roman" w:cs="Times New Roman"/>
                <w:spacing w:val="-1"/>
                <w:w w:val="115"/>
                <w:sz w:val="20"/>
              </w:rPr>
              <w:t>on</w:t>
            </w:r>
          </w:p>
        </w:tc>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cs="Times New Roman" w:eastAsiaTheme="minorEastAsia"/>
                <w:sz w:val="20"/>
                <w:szCs w:val="20"/>
                <w:lang w:eastAsia="zh-CN"/>
              </w:rPr>
            </w:pPr>
            <w:r>
              <w:rPr>
                <w:rFonts w:ascii="Times New Roman" w:hAnsi="Times New Roman" w:cs="Times New Roman"/>
              </w:rPr>
              <w:t>2.0</w:t>
            </w:r>
          </w:p>
        </w:tc>
        <w:tc>
          <w:tcPr>
            <w:tcW w:w="1892"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rPr>
              <w:t>Created</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6"/>
              <w:jc w:val="right"/>
              <w:rPr>
                <w:rFonts w:ascii="Times New Roman" w:hAnsi="Times New Roman" w:eastAsia="Times New Roman" w:cs="Times New Roman"/>
                <w:i/>
                <w:sz w:val="20"/>
                <w:szCs w:val="20"/>
              </w:rPr>
            </w:pPr>
            <w:r>
              <w:rPr>
                <w:rFonts w:ascii="Times New Roman" w:hAnsi="Times New Roman" w:cs="Times New Roman"/>
                <w:i/>
              </w:rPr>
              <w:t>2019-3-31</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15"/>
                <w:sz w:val="20"/>
              </w:rPr>
              <w:t>A</w:t>
            </w:r>
            <w:r>
              <w:rPr>
                <w:rFonts w:ascii="Times New Roman" w:hAnsi="Times New Roman" w:cs="Times New Roman"/>
                <w:spacing w:val="-1"/>
                <w:w w:val="115"/>
                <w:sz w:val="20"/>
              </w:rPr>
              <w:t>uthor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Zhang Yifan</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Sou</w:t>
            </w:r>
            <w:r>
              <w:rPr>
                <w:rFonts w:ascii="Times New Roman" w:hAnsi="Times New Roman" w:cs="Times New Roman"/>
                <w:spacing w:val="-2"/>
                <w:w w:val="120"/>
                <w:sz w:val="20"/>
              </w:rPr>
              <w:t>r</w:t>
            </w:r>
            <w:r>
              <w:rPr>
                <w:rFonts w:ascii="Times New Roman" w:hAnsi="Times New Roman" w:cs="Times New Roman"/>
                <w:spacing w:val="-1"/>
                <w:w w:val="120"/>
                <w:sz w:val="20"/>
              </w:rPr>
              <w:t>ce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i/>
                <w:sz w:val="20"/>
                <w:szCs w:val="20"/>
              </w:rPr>
            </w:pPr>
            <w:r>
              <w:rPr>
                <w:rFonts w:ascii="Times New Roman" w:hAnsi="Times New Roman" w:cs="Times New Roman"/>
              </w:rPr>
              <w:t xml:space="preserve"> Requirement</w:t>
            </w:r>
          </w:p>
        </w:tc>
      </w:tr>
      <w:tr>
        <w:tblPrEx>
          <w:tblLayout w:type="fixed"/>
        </w:tblPrEx>
        <w:trPr>
          <w:trHeight w:val="27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2"/>
                <w:w w:val="125"/>
                <w:sz w:val="20"/>
              </w:rPr>
              <w:t>Purpo</w:t>
            </w:r>
            <w:r>
              <w:rPr>
                <w:rFonts w:ascii="Times New Roman" w:hAnsi="Times New Roman" w:cs="Times New Roman"/>
                <w:spacing w:val="-1"/>
                <w:w w:val="125"/>
                <w:sz w:val="20"/>
              </w:rPr>
              <w:t>se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10" w:firstLineChars="50"/>
              <w:rPr>
                <w:rFonts w:ascii="Times New Roman" w:hAnsi="Times New Roman" w:cs="Times New Roman" w:eastAsiaTheme="minorEastAsia"/>
                <w:sz w:val="20"/>
                <w:szCs w:val="20"/>
                <w:lang w:eastAsia="zh-CN"/>
              </w:rPr>
            </w:pPr>
            <w:r>
              <w:rPr>
                <w:rFonts w:ascii="Times New Roman" w:hAnsi="Times New Roman" w:cs="Times New Roman"/>
              </w:rPr>
              <w:t>(The administrator) Set the rules of our system, including priority and orders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Goals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10" w:firstLineChars="50"/>
              <w:rPr>
                <w:rFonts w:ascii="Times New Roman" w:hAnsi="Times New Roman" w:eastAsia="Times New Roman" w:cs="Times New Roman"/>
                <w:sz w:val="20"/>
                <w:szCs w:val="20"/>
              </w:rPr>
            </w:pPr>
            <w:r>
              <w:rPr>
                <w:rFonts w:ascii="Times New Roman" w:hAnsi="Times New Roman" w:cs="Times New Roman"/>
              </w:rPr>
              <w:t>Set the rules</w:t>
            </w:r>
          </w:p>
        </w:tc>
      </w:tr>
      <w:tr>
        <w:tblPrEx>
          <w:tblLayout w:type="fixed"/>
        </w:tblPrEx>
        <w:trPr>
          <w:trHeight w:val="76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15"/>
                <w:sz w:val="20"/>
              </w:rPr>
              <w:t>Summa</w:t>
            </w:r>
            <w:r>
              <w:rPr>
                <w:rFonts w:ascii="Times New Roman" w:hAnsi="Times New Roman" w:cs="Times New Roman"/>
                <w:spacing w:val="-2"/>
                <w:w w:val="115"/>
                <w:sz w:val="20"/>
              </w:rPr>
              <w:t>ry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t xml:space="preserve">A user issues a command to change the rules through the Server, then the </w:t>
            </w:r>
          </w:p>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eastAsia="宋体" w:cs="Times New Roman"/>
                <w:sz w:val="20"/>
                <w:szCs w:val="20"/>
                <w:lang w:eastAsia="zh-CN"/>
              </w:rPr>
              <w:t>Intelligent Control</w:t>
            </w:r>
            <w:r>
              <w:rPr>
                <w:rFonts w:ascii="Times New Roman" w:hAnsi="Times New Roman" w:eastAsia="宋体" w:cs="Times New Roman"/>
                <w:sz w:val="20"/>
                <w:szCs w:val="20"/>
                <w:lang w:eastAsia="zh-CN"/>
              </w:rPr>
              <w:t xml:space="preserve"> System </w:t>
            </w:r>
            <w:r>
              <w:rPr>
                <w:rFonts w:hint="eastAsia" w:ascii="Times New Roman" w:hAnsi="Times New Roman" w:eastAsia="宋体" w:cs="Times New Roman"/>
                <w:sz w:val="20"/>
                <w:szCs w:val="20"/>
                <w:lang w:eastAsia="zh-CN"/>
              </w:rPr>
              <w:t>(our system) make a judgement and return the result</w:t>
            </w:r>
            <w:r>
              <w:rPr>
                <w:rFonts w:ascii="Times New Roman" w:hAnsi="Times New Roman" w:eastAsia="宋体" w:cs="Times New Roman"/>
                <w:sz w:val="20"/>
                <w:szCs w:val="20"/>
                <w:lang w:eastAsia="zh-CN"/>
              </w:rPr>
              <w:t>s or the reason why he can’t do it.</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3"/>
                <w:w w:val="120"/>
                <w:sz w:val="20"/>
              </w:rPr>
              <w:t>A</w:t>
            </w:r>
            <w:r>
              <w:rPr>
                <w:rFonts w:ascii="Times New Roman" w:hAnsi="Times New Roman" w:cs="Times New Roman"/>
                <w:spacing w:val="-2"/>
                <w:w w:val="120"/>
                <w:sz w:val="20"/>
              </w:rPr>
              <w:t>cto</w:t>
            </w:r>
            <w:r>
              <w:rPr>
                <w:rFonts w:ascii="Times New Roman" w:hAnsi="Times New Roman" w:cs="Times New Roman"/>
                <w:spacing w:val="-3"/>
                <w:w w:val="120"/>
                <w:sz w:val="20"/>
              </w:rPr>
              <w:t>r</w:t>
            </w:r>
            <w:r>
              <w:rPr>
                <w:rFonts w:ascii="Times New Roman" w:hAnsi="Times New Roman" w:cs="Times New Roman"/>
                <w:spacing w:val="-2"/>
                <w:w w:val="120"/>
                <w:sz w:val="20"/>
              </w:rPr>
              <w:t>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spacing w:val="-3"/>
                <w:w w:val="120"/>
                <w:sz w:val="20"/>
              </w:rPr>
            </w:pPr>
            <w:r>
              <w:rPr>
                <w:rFonts w:ascii="Times New Roman" w:hAnsi="Times New Roman" w:cs="Times New Roman"/>
                <w:spacing w:val="-3"/>
                <w:w w:val="120"/>
                <w:sz w:val="20"/>
              </w:rPr>
              <w:t>Trigger</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83"/>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A command to set the rules.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spacing w:val="-1"/>
                <w:w w:val="120"/>
                <w:sz w:val="20"/>
              </w:rPr>
              <w:t>P</w:t>
            </w:r>
            <w:r>
              <w:rPr>
                <w:rFonts w:ascii="Times New Roman" w:hAnsi="Times New Roman" w:cs="Times New Roman"/>
                <w:spacing w:val="-2"/>
                <w:w w:val="120"/>
                <w:sz w:val="20"/>
              </w:rPr>
              <w:t>r</w:t>
            </w:r>
            <w:r>
              <w:rPr>
                <w:rFonts w:ascii="Times New Roman" w:hAnsi="Times New Roman" w:cs="Times New Roman"/>
                <w:spacing w:val="-1"/>
                <w:w w:val="120"/>
                <w:sz w:val="20"/>
              </w:rPr>
              <w:t>econd</w:t>
            </w:r>
            <w:r>
              <w:rPr>
                <w:rFonts w:ascii="Times New Roman" w:hAnsi="Times New Roman" w:cs="Times New Roman"/>
                <w:spacing w:val="-2"/>
                <w:w w:val="120"/>
                <w:sz w:val="20"/>
              </w:rPr>
              <w:t>i</w:t>
            </w:r>
            <w:r>
              <w:rPr>
                <w:rFonts w:ascii="Times New Roman" w:hAnsi="Times New Roman" w:cs="Times New Roman"/>
                <w:spacing w:val="-1"/>
                <w:w w:val="120"/>
                <w:sz w:val="20"/>
              </w:rPr>
              <w:t>t</w:t>
            </w:r>
            <w:r>
              <w:rPr>
                <w:rFonts w:ascii="Times New Roman" w:hAnsi="Times New Roman" w:cs="Times New Roman"/>
                <w:spacing w:val="-2"/>
                <w:w w:val="120"/>
                <w:sz w:val="20"/>
              </w:rPr>
              <w:t>i</w:t>
            </w:r>
            <w:r>
              <w:rPr>
                <w:rFonts w:ascii="Times New Roman" w:hAnsi="Times New Roman" w:cs="Times New Roman"/>
                <w:spacing w:val="-1"/>
                <w:w w:val="120"/>
                <w:sz w:val="20"/>
              </w:rPr>
              <w:t>on</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firstLine="100" w:firstLineChars="50"/>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The command came from a</w:t>
            </w:r>
            <w:r>
              <w:rPr>
                <w:rFonts w:ascii="Times New Roman" w:hAnsi="Times New Roman" w:cs="Times New Roman" w:eastAsiaTheme="minorEastAsia"/>
                <w:sz w:val="20"/>
                <w:szCs w:val="20"/>
                <w:lang w:eastAsia="zh-CN"/>
              </w:rPr>
              <w:t>n</w:t>
            </w:r>
            <w:r>
              <w:rPr>
                <w:rFonts w:hint="eastAsia" w:ascii="Times New Roman" w:hAnsi="Times New Roman" w:cs="Times New Roman" w:eastAsiaTheme="minorEastAsia"/>
                <w:sz w:val="20"/>
                <w:szCs w:val="20"/>
                <w:lang w:eastAsia="zh-CN"/>
              </w:rPr>
              <w:t xml:space="preserve"> administrator.</w:t>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Basic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r>
        <w:tblPrEx>
          <w:tblLayout w:type="fixed"/>
        </w:tblPrEx>
        <w:trPr>
          <w:trHeight w:val="541"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1</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hint="eastAsia" w:ascii="Times New Roman" w:hAnsi="Times New Roman" w:eastAsia="宋体" w:cs="Times New Roman"/>
                <w:sz w:val="20"/>
                <w:szCs w:val="20"/>
                <w:lang w:eastAsia="zh-CN"/>
              </w:rPr>
              <w:t>Server send</w:t>
            </w:r>
            <w:r>
              <w:rPr>
                <w:rFonts w:ascii="Times New Roman" w:hAnsi="Times New Roman" w:eastAsia="宋体" w:cs="Times New Roman"/>
                <w:sz w:val="20"/>
                <w:szCs w:val="20"/>
                <w:lang w:eastAsia="zh-CN"/>
              </w:rPr>
              <w:t>s</w:t>
            </w:r>
            <w:r>
              <w:rPr>
                <w:rFonts w:hint="eastAsia" w:ascii="Times New Roman" w:hAnsi="Times New Roman" w:eastAsia="宋体" w:cs="Times New Roman"/>
                <w:sz w:val="20"/>
                <w:szCs w:val="20"/>
                <w:lang w:eastAsia="zh-CN"/>
              </w:rPr>
              <w:t xml:space="preserve"> data to </w:t>
            </w:r>
            <w:r>
              <w:rPr>
                <w:rFonts w:hint="eastAsia" w:ascii="Times New Roman" w:hAnsi="Times New Roman" w:cs="Times New Roman" w:eastAsiaTheme="minorEastAsia"/>
                <w:sz w:val="20"/>
                <w:szCs w:val="20"/>
                <w:lang w:eastAsia="zh-CN"/>
              </w:rPr>
              <w:t xml:space="preserve">Intelligent </w:t>
            </w:r>
            <w:r>
              <w:rPr>
                <w:rFonts w:ascii="Times New Roman" w:hAnsi="Times New Roman" w:cs="Times New Roman" w:eastAsiaTheme="minorEastAsia"/>
                <w:sz w:val="20"/>
                <w:szCs w:val="20"/>
                <w:lang w:eastAsia="zh-CN"/>
              </w:rPr>
              <w:t>Control System</w:t>
            </w:r>
          </w:p>
        </w:tc>
        <w:tc>
          <w:tcPr>
            <w:tcW w:w="3660"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r>
      <w:tr>
        <w:tblPrEx>
          <w:tblLayout w:type="fixed"/>
        </w:tblPrEx>
        <w:trPr>
          <w:trHeight w:val="46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right="25"/>
              <w:jc w:val="right"/>
              <w:rPr>
                <w:rFonts w:ascii="Times New Roman" w:hAnsi="Times New Roman" w:eastAsia="Times New Roman" w:cs="Times New Roman"/>
                <w:sz w:val="20"/>
                <w:szCs w:val="20"/>
              </w:rPr>
            </w:pPr>
            <w:r>
              <w:rPr>
                <w:rFonts w:ascii="Times New Roman" w:hAnsi="Times New Roman" w:cs="Times New Roman"/>
                <w:w w:val="110"/>
                <w:sz w:val="20"/>
              </w:rPr>
              <w:t>2</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p>
        </w:tc>
        <w:tc>
          <w:tcPr>
            <w:tcW w:w="3660" w:type="dxa"/>
            <w:tcBorders>
              <w:top w:val="single" w:color="000000" w:sz="8" w:space="0"/>
              <w:left w:val="single" w:color="000000" w:sz="8" w:space="0"/>
              <w:bottom w:val="single" w:color="000000" w:sz="8" w:space="0"/>
              <w:right w:val="single" w:color="000000" w:sz="8" w:space="0"/>
            </w:tcBorders>
          </w:tcPr>
          <w:p>
            <w:pPr>
              <w:rPr>
                <w:rFonts w:ascii="Times New Roman" w:hAnsi="Times New Roman" w:cs="Times New Roman"/>
              </w:rPr>
            </w:pPr>
            <w:r>
              <w:rPr>
                <w:rFonts w:ascii="Times New Roman" w:hAnsi="Times New Roman" w:eastAsia="宋体" w:cs="Times New Roman"/>
                <w:sz w:val="20"/>
                <w:szCs w:val="20"/>
                <w:lang w:eastAsia="zh-CN"/>
              </w:rPr>
              <w:t>By checking the priority and instruction system m</w:t>
            </w:r>
            <w:r>
              <w:rPr>
                <w:rFonts w:hint="eastAsia" w:ascii="Times New Roman" w:hAnsi="Times New Roman" w:eastAsia="宋体" w:cs="Times New Roman"/>
                <w:sz w:val="20"/>
                <w:szCs w:val="20"/>
                <w:lang w:eastAsia="zh-CN"/>
              </w:rPr>
              <w:t xml:space="preserve">ake </w:t>
            </w:r>
            <w:r>
              <w:rPr>
                <w:rFonts w:ascii="Times New Roman" w:hAnsi="Times New Roman" w:eastAsia="宋体" w:cs="Times New Roman"/>
                <w:sz w:val="20"/>
                <w:szCs w:val="20"/>
                <w:lang w:eastAsia="zh-CN"/>
              </w:rPr>
              <w:t xml:space="preserve">a </w:t>
            </w:r>
            <w:r>
              <w:rPr>
                <w:rFonts w:hint="eastAsia" w:ascii="Times New Roman" w:hAnsi="Times New Roman" w:eastAsia="宋体" w:cs="Times New Roman"/>
                <w:sz w:val="20"/>
                <w:szCs w:val="20"/>
                <w:lang w:eastAsia="zh-CN"/>
              </w:rPr>
              <w:t xml:space="preserve">decision and send </w:t>
            </w:r>
            <w:r>
              <w:rPr>
                <w:rFonts w:ascii="Times New Roman" w:hAnsi="Times New Roman" w:eastAsia="宋体" w:cs="Times New Roman"/>
                <w:sz w:val="20"/>
                <w:szCs w:val="20"/>
                <w:lang w:eastAsia="zh-CN"/>
              </w:rPr>
              <w:t>it</w:t>
            </w:r>
            <w:r>
              <w:rPr>
                <w:rFonts w:hint="eastAsia" w:ascii="Times New Roman" w:hAnsi="Times New Roman" w:eastAsia="宋体" w:cs="Times New Roman"/>
                <w:sz w:val="20"/>
                <w:szCs w:val="20"/>
                <w:lang w:eastAsia="zh-CN"/>
              </w:rPr>
              <w:t xml:space="preserve"> to Server</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Frequency</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cs="Times New Roman" w:eastAsiaTheme="minorEastAsia"/>
                <w:sz w:val="20"/>
                <w:szCs w:val="20"/>
                <w:lang w:eastAsia="zh-CN"/>
              </w:rPr>
            </w:pPr>
            <w:r>
              <w:rPr>
                <w:rFonts w:hint="eastAsia" w:ascii="Times New Roman" w:hAnsi="Times New Roman" w:cs="Times New Roman" w:eastAsiaTheme="minorEastAsia"/>
                <w:sz w:val="20"/>
                <w:szCs w:val="20"/>
                <w:lang w:eastAsia="zh-CN"/>
              </w:rPr>
              <w:t>2</w:t>
            </w:r>
            <w:r>
              <w:rPr>
                <w:rFonts w:ascii="Times New Roman" w:hAnsi="Times New Roman" w:cs="Times New Roman" w:eastAsiaTheme="minorEastAsia"/>
                <w:sz w:val="20"/>
                <w:szCs w:val="20"/>
                <w:lang w:eastAsia="zh-CN"/>
              </w:rPr>
              <w:t>s</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Type</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05"/>
                <w:sz w:val="20"/>
              </w:rPr>
              <w:t>Primary</w:t>
            </w:r>
          </w:p>
        </w:tc>
      </w:tr>
      <w:tr>
        <w:tblPrEx>
          <w:tblLayout w:type="fixed"/>
        </w:tblPrEx>
        <w:trPr>
          <w:trHeight w:val="246"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20"/>
                <w:sz w:val="20"/>
              </w:rPr>
              <w:t>Postconditions</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line="222" w:lineRule="exact"/>
              <w:ind w:left="27"/>
              <w:rPr>
                <w:rFonts w:ascii="Times New Roman" w:hAnsi="Times New Roman" w:eastAsia="Times New Roman" w:cs="Times New Roman"/>
                <w:sz w:val="20"/>
                <w:szCs w:val="20"/>
              </w:rPr>
            </w:pPr>
            <w:r>
              <w:rPr>
                <w:rFonts w:ascii="Times New Roman" w:hAnsi="Times New Roman" w:cs="Times New Roman"/>
                <w:w w:val="110"/>
                <w:sz w:val="20"/>
              </w:rPr>
              <w:t>The</w:t>
            </w:r>
            <w:r>
              <w:rPr>
                <w:rFonts w:ascii="Times New Roman" w:hAnsi="Times New Roman" w:cs="Times New Roman"/>
                <w:spacing w:val="6"/>
                <w:w w:val="110"/>
                <w:sz w:val="20"/>
              </w:rPr>
              <w:t xml:space="preserve"> </w:t>
            </w:r>
            <w:r>
              <w:rPr>
                <w:rFonts w:ascii="Times New Roman" w:hAnsi="Times New Roman" w:cs="Times New Roman"/>
                <w:w w:val="110"/>
                <w:sz w:val="20"/>
              </w:rPr>
              <w:t>project</w:t>
            </w:r>
            <w:r>
              <w:rPr>
                <w:rFonts w:ascii="Times New Roman" w:hAnsi="Times New Roman" w:cs="Times New Roman"/>
                <w:spacing w:val="5"/>
                <w:w w:val="110"/>
                <w:sz w:val="20"/>
              </w:rPr>
              <w:t xml:space="preserve"> </w:t>
            </w:r>
            <w:r>
              <w:rPr>
                <w:rFonts w:ascii="Times New Roman" w:hAnsi="Times New Roman" w:cs="Times New Roman"/>
                <w:w w:val="110"/>
                <w:sz w:val="20"/>
              </w:rPr>
              <w:t>assignment</w:t>
            </w:r>
            <w:r>
              <w:rPr>
                <w:rFonts w:ascii="Times New Roman" w:hAnsi="Times New Roman" w:cs="Times New Roman"/>
                <w:spacing w:val="8"/>
                <w:w w:val="110"/>
                <w:sz w:val="20"/>
              </w:rPr>
              <w:t xml:space="preserve"> </w:t>
            </w:r>
            <w:r>
              <w:rPr>
                <w:rFonts w:ascii="Times New Roman" w:hAnsi="Times New Roman" w:cs="Times New Roman"/>
                <w:w w:val="110"/>
                <w:sz w:val="20"/>
              </w:rPr>
              <w:t>is</w:t>
            </w:r>
            <w:r>
              <w:rPr>
                <w:rFonts w:ascii="Times New Roman" w:hAnsi="Times New Roman" w:cs="Times New Roman"/>
                <w:spacing w:val="8"/>
                <w:w w:val="110"/>
                <w:sz w:val="20"/>
              </w:rPr>
              <w:t xml:space="preserve"> </w:t>
            </w:r>
            <w:r>
              <w:rPr>
                <w:rFonts w:ascii="Times New Roman" w:hAnsi="Times New Roman" w:cs="Times New Roman"/>
                <w:spacing w:val="-1"/>
                <w:w w:val="110"/>
                <w:sz w:val="20"/>
              </w:rPr>
              <w:t>c</w:t>
            </w:r>
            <w:r>
              <w:rPr>
                <w:rFonts w:ascii="Times New Roman" w:hAnsi="Times New Roman" w:cs="Times New Roman"/>
                <w:spacing w:val="-2"/>
                <w:w w:val="110"/>
                <w:sz w:val="20"/>
              </w:rPr>
              <w:t>r</w:t>
            </w:r>
            <w:r>
              <w:rPr>
                <w:rFonts w:ascii="Times New Roman" w:hAnsi="Times New Roman" w:cs="Times New Roman"/>
                <w:spacing w:val="-1"/>
                <w:w w:val="110"/>
                <w:sz w:val="20"/>
              </w:rPr>
              <w:t>ea</w:t>
            </w:r>
            <w:r>
              <w:rPr>
                <w:rFonts w:ascii="Times New Roman" w:hAnsi="Times New Roman" w:cs="Times New Roman"/>
                <w:spacing w:val="-2"/>
                <w:w w:val="110"/>
                <w:sz w:val="20"/>
              </w:rPr>
              <w:t>t</w:t>
            </w:r>
            <w:r>
              <w:rPr>
                <w:rFonts w:ascii="Times New Roman" w:hAnsi="Times New Roman" w:cs="Times New Roman"/>
                <w:spacing w:val="-1"/>
                <w:w w:val="110"/>
                <w:sz w:val="20"/>
              </w:rPr>
              <w:t>ed</w:t>
            </w:r>
          </w:p>
        </w:tc>
      </w:tr>
      <w:tr>
        <w:tblPrEx>
          <w:tblLayout w:type="fixed"/>
        </w:tblPrEx>
        <w:trPr>
          <w:trHeight w:val="5974"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4"/>
              <w:ind w:left="27"/>
              <w:rPr>
                <w:rFonts w:ascii="Times New Roman" w:hAnsi="Times New Roman" w:eastAsia="Times New Roman" w:cs="Times New Roman"/>
                <w:sz w:val="20"/>
                <w:szCs w:val="20"/>
              </w:rPr>
            </w:pPr>
            <w:r>
              <w:rPr>
                <w:rFonts w:ascii="Times New Roman" w:hAnsi="Times New Roman" w:cs="Times New Roman"/>
                <w:spacing w:val="-2"/>
                <w:w w:val="115"/>
                <w:sz w:val="20"/>
              </w:rPr>
              <w:t>C</w:t>
            </w:r>
            <w:r>
              <w:rPr>
                <w:rFonts w:ascii="Times New Roman" w:hAnsi="Times New Roman" w:cs="Times New Roman"/>
                <w:spacing w:val="-1"/>
                <w:w w:val="115"/>
                <w:sz w:val="20"/>
              </w:rPr>
              <w:t>hart</w:t>
            </w:r>
          </w:p>
        </w:tc>
        <w:tc>
          <w:tcPr>
            <w:tcW w:w="7093" w:type="dxa"/>
            <w:gridSpan w:val="3"/>
            <w:tcBorders>
              <w:top w:val="single" w:color="000000" w:sz="8" w:space="0"/>
              <w:left w:val="single" w:color="000000" w:sz="8" w:space="0"/>
              <w:bottom w:val="single" w:color="000000" w:sz="8" w:space="0"/>
              <w:right w:val="single" w:color="000000" w:sz="8" w:space="0"/>
            </w:tcBorders>
          </w:tcPr>
          <w:p>
            <w:pPr>
              <w:pStyle w:val="21"/>
              <w:spacing w:before="6"/>
              <w:rPr>
                <w:rFonts w:ascii="Times New Roman" w:hAnsi="Times New Roman" w:eastAsia="Times New Roman" w:cs="Times New Roman"/>
                <w:sz w:val="19"/>
                <w:szCs w:val="19"/>
              </w:rPr>
            </w:pPr>
          </w:p>
          <w:p>
            <w:pPr>
              <w:pStyle w:val="21"/>
              <w:tabs>
                <w:tab w:val="left" w:pos="1277"/>
              </w:tabs>
              <w:spacing w:line="200" w:lineRule="atLeast"/>
              <w:ind w:left="373"/>
              <w:rPr>
                <w:rFonts w:ascii="Times New Roman" w:hAnsi="Times New Roman" w:eastAsia="Times New Roman" w:cs="Times New Roman"/>
                <w:sz w:val="20"/>
                <w:szCs w:val="20"/>
              </w:rPr>
            </w:pPr>
          </w:p>
          <w:p>
            <w:pPr>
              <w:pStyle w:val="21"/>
              <w:spacing w:before="6"/>
              <w:rPr>
                <w:rFonts w:ascii="Times New Roman" w:hAnsi="Times New Roman" w:eastAsia="Times New Roman" w:cs="Times New Roman"/>
                <w:sz w:val="25"/>
                <w:szCs w:val="25"/>
              </w:rPr>
            </w:pPr>
            <w:r>
              <w:drawing>
                <wp:inline distT="0" distB="0" distL="0" distR="0">
                  <wp:extent cx="4491355" cy="3051810"/>
                  <wp:effectExtent l="0" t="0" r="444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4491355" cy="3051810"/>
                          </a:xfrm>
                          <a:prstGeom prst="rect">
                            <a:avLst/>
                          </a:prstGeom>
                        </pic:spPr>
                      </pic:pic>
                    </a:graphicData>
                  </a:graphic>
                </wp:inline>
              </w:drawing>
            </w:r>
          </w:p>
        </w:tc>
      </w:tr>
      <w:tr>
        <w:tblPrEx>
          <w:tblLayout w:type="fixed"/>
        </w:tblPrEx>
        <w:trPr>
          <w:trHeight w:val="398" w:hRule="exact"/>
        </w:trPr>
        <w:tc>
          <w:tcPr>
            <w:tcW w:w="1541" w:type="dxa"/>
            <w:tcBorders>
              <w:top w:val="single" w:color="000000" w:sz="8" w:space="0"/>
              <w:left w:val="single" w:color="000000" w:sz="8" w:space="0"/>
              <w:bottom w:val="single" w:color="000000" w:sz="8" w:space="0"/>
              <w:right w:val="single" w:color="000000" w:sz="8" w:space="0"/>
            </w:tcBorders>
          </w:tcPr>
          <w:p>
            <w:pPr>
              <w:pStyle w:val="21"/>
              <w:spacing w:before="27"/>
              <w:ind w:left="27"/>
              <w:rPr>
                <w:rFonts w:ascii="Times New Roman" w:hAnsi="Times New Roman" w:eastAsia="Times New Roman" w:cs="Times New Roman"/>
                <w:sz w:val="20"/>
                <w:szCs w:val="20"/>
              </w:rPr>
            </w:pPr>
            <w:r>
              <w:rPr>
                <w:rFonts w:ascii="Times New Roman" w:hAnsi="Times New Roman" w:cs="Times New Roman"/>
                <w:spacing w:val="-2"/>
                <w:w w:val="115"/>
                <w:sz w:val="20"/>
              </w:rPr>
              <w:t>Alternate Flow</w:t>
            </w:r>
          </w:p>
        </w:tc>
        <w:tc>
          <w:tcPr>
            <w:tcW w:w="3433" w:type="dxa"/>
            <w:gridSpan w:val="2"/>
            <w:tcBorders>
              <w:top w:val="single" w:color="000000" w:sz="8" w:space="0"/>
              <w:left w:val="single" w:color="000000" w:sz="8" w:space="0"/>
              <w:bottom w:val="single" w:color="000000" w:sz="8" w:space="0"/>
              <w:right w:val="single" w:color="000000" w:sz="8" w:space="0"/>
            </w:tcBorders>
          </w:tcPr>
          <w:p>
            <w:pPr>
              <w:pStyle w:val="21"/>
              <w:spacing w:before="112"/>
              <w:ind w:left="946"/>
              <w:rPr>
                <w:rFonts w:ascii="Times New Roman" w:hAnsi="Times New Roman" w:eastAsia="Times New Roman" w:cs="Times New Roman"/>
                <w:i/>
                <w:sz w:val="20"/>
                <w:szCs w:val="20"/>
              </w:rPr>
            </w:pPr>
            <w:r>
              <w:rPr>
                <w:rFonts w:ascii="Times New Roman" w:hAnsi="Times New Roman" w:cs="Times New Roman"/>
                <w:i/>
                <w:spacing w:val="-1"/>
                <w:w w:val="120"/>
                <w:sz w:val="20"/>
              </w:rPr>
              <w:t>Actor</w:t>
            </w:r>
          </w:p>
        </w:tc>
        <w:tc>
          <w:tcPr>
            <w:tcW w:w="3660" w:type="dxa"/>
            <w:tcBorders>
              <w:top w:val="single" w:color="000000" w:sz="8" w:space="0"/>
              <w:left w:val="single" w:color="000000" w:sz="8" w:space="0"/>
              <w:bottom w:val="single" w:color="000000" w:sz="8" w:space="0"/>
              <w:right w:val="single" w:color="000000" w:sz="8" w:space="0"/>
            </w:tcBorders>
          </w:tcPr>
          <w:p>
            <w:pPr>
              <w:pStyle w:val="21"/>
              <w:spacing w:before="112"/>
              <w:ind w:right="17"/>
              <w:jc w:val="center"/>
              <w:rPr>
                <w:rFonts w:ascii="Times New Roman" w:hAnsi="Times New Roman" w:eastAsia="Times New Roman" w:cs="Times New Roman"/>
                <w:sz w:val="20"/>
                <w:szCs w:val="20"/>
              </w:rPr>
            </w:pPr>
            <w:r>
              <w:rPr>
                <w:rFonts w:ascii="Times New Roman" w:hAnsi="Times New Roman" w:cs="Times New Roman"/>
                <w:spacing w:val="-1"/>
                <w:w w:val="120"/>
                <w:sz w:val="20"/>
              </w:rPr>
              <w:t>S</w:t>
            </w:r>
            <w:r>
              <w:rPr>
                <w:rFonts w:ascii="Times New Roman" w:hAnsi="Times New Roman" w:cs="Times New Roman"/>
                <w:spacing w:val="-2"/>
                <w:w w:val="120"/>
                <w:sz w:val="20"/>
              </w:rPr>
              <w:t>y</w:t>
            </w:r>
            <w:r>
              <w:rPr>
                <w:rFonts w:ascii="Times New Roman" w:hAnsi="Times New Roman" w:cs="Times New Roman"/>
                <w:spacing w:val="-1"/>
                <w:w w:val="120"/>
                <w:sz w:val="20"/>
              </w:rPr>
              <w:t>ste</w:t>
            </w:r>
            <w:r>
              <w:rPr>
                <w:rFonts w:ascii="Times New Roman" w:hAnsi="Times New Roman" w:cs="Times New Roman"/>
                <w:spacing w:val="-2"/>
                <w:w w:val="120"/>
                <w:sz w:val="20"/>
              </w:rPr>
              <w:t>m</w:t>
            </w:r>
          </w:p>
        </w:tc>
      </w:tr>
    </w:tbl>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3.    Detailed Requirements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3.1 System Inputs and Outputs for Customers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.1.1</w:t>
      </w:r>
      <w:r>
        <w:rPr>
          <w:rFonts w:hint="eastAsia" w:ascii="Times" w:hAnsi="Times" w:eastAsia="Times New Roman" w:cs="Times New Roman"/>
          <w:b/>
          <w:bCs/>
          <w:lang w:eastAsia="en-US"/>
        </w:rPr>
        <w:t> </w:t>
      </w:r>
      <w:bookmarkStart w:id="0" w:name="input"/>
      <w:r>
        <w:rPr>
          <w:rFonts w:hint="eastAsia" w:ascii="Times" w:hAnsi="Times" w:eastAsia="Times New Roman" w:cs="Times New Roman"/>
          <w:b/>
          <w:bCs/>
          <w:lang w:eastAsia="en-US"/>
        </w:rPr>
        <w:t>Inputs</w:t>
      </w:r>
      <w:bookmarkEnd w:id="0"/>
    </w:p>
    <w:p>
      <w:pPr>
        <w:pStyle w:val="9"/>
        <w:spacing w:before="0" w:beforeAutospacing="0" w:after="0" w:afterAutospacing="0"/>
        <w:rPr>
          <w:rFonts w:cs="Helvetica"/>
          <w:color w:val="111111"/>
          <w:lang w:eastAsia="zh-CN"/>
        </w:rPr>
      </w:pPr>
      <w:r>
        <w:rPr>
          <w:rFonts w:hint="eastAsia" w:cs="Helvetica"/>
          <w:color w:val="111111"/>
          <w:lang w:eastAsia="zh-CN"/>
        </w:rPr>
        <w:t>The input of the application comes from the user.</w:t>
      </w:r>
    </w:p>
    <w:p>
      <w:pPr>
        <w:pStyle w:val="9"/>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9"/>
        <w:spacing w:before="0" w:beforeAutospacing="0" w:after="0" w:afterAutospacing="0"/>
        <w:rPr>
          <w:rFonts w:cs="Helvetica"/>
          <w:color w:val="111111"/>
          <w:lang w:eastAsia="zh-CN"/>
        </w:rPr>
      </w:pPr>
      <w:r>
        <w:rPr>
          <w:rFonts w:hint="eastAsia" w:cs="Helvetica"/>
          <w:color w:val="111111"/>
          <w:lang w:eastAsia="zh-CN"/>
        </w:rPr>
        <w:t xml:space="preserve">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Input at login interface:</w:t>
      </w:r>
    </w:p>
    <w:p>
      <w:pPr>
        <w:pStyle w:val="9"/>
        <w:spacing w:before="0" w:beforeAutospacing="0" w:after="0" w:afterAutospacing="0"/>
        <w:rPr>
          <w:rFonts w:cs="Helvetica"/>
          <w:color w:val="111111"/>
          <w:lang w:eastAsia="zh-CN"/>
        </w:rPr>
      </w:pPr>
      <w:r>
        <w:rPr>
          <w:rFonts w:hint="eastAsia" w:cs="Helvetica"/>
          <w:color w:val="111111"/>
          <w:lang w:eastAsia="zh-CN"/>
        </w:rPr>
        <w:t>* Account: must be made up of numbers. It can only be one of the teaching number, teacher's work number and administrator's ID number.</w:t>
      </w:r>
    </w:p>
    <w:p>
      <w:pPr>
        <w:pStyle w:val="9"/>
        <w:spacing w:before="0" w:beforeAutospacing="0" w:after="0" w:afterAutospacing="0"/>
        <w:rPr>
          <w:rFonts w:cs="Helvetica"/>
          <w:color w:val="111111"/>
          <w:lang w:eastAsia="zh-CN"/>
        </w:rPr>
      </w:pPr>
      <w:r>
        <w:rPr>
          <w:rFonts w:hint="eastAsia" w:cs="Helvetica"/>
          <w:color w:val="111111"/>
          <w:lang w:eastAsia="zh-CN"/>
        </w:rPr>
        <w:t>* Password: 6-20 characters.</w:t>
      </w:r>
    </w:p>
    <w:p>
      <w:pPr>
        <w:pStyle w:val="9"/>
        <w:spacing w:before="0" w:beforeAutospacing="0" w:after="0" w:afterAutospacing="0"/>
        <w:rPr>
          <w:rFonts w:cs="Helvetica"/>
          <w:color w:val="111111"/>
          <w:lang w:eastAsia="zh-CN"/>
        </w:rPr>
      </w:pPr>
      <w:r>
        <w:rPr>
          <w:rFonts w:hint="eastAsia" w:cs="Helvetica"/>
          <w:color w:val="111111"/>
          <w:lang w:eastAsia="zh-CN"/>
        </w:rPr>
        <w:t>* Login: Click on this button to enter the next interface with the correct account number and password.</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 xml:space="preserve">Under "sensors", click on the Add button and enter the following: </w:t>
      </w:r>
    </w:p>
    <w:p>
      <w:pPr>
        <w:pStyle w:val="9"/>
        <w:spacing w:before="0" w:beforeAutospacing="0" w:after="0" w:afterAutospacing="0"/>
        <w:rPr>
          <w:rFonts w:cs="Helvetica"/>
          <w:color w:val="111111"/>
          <w:lang w:eastAsia="zh-CN"/>
        </w:rPr>
      </w:pPr>
      <w:r>
        <w:rPr>
          <w:rFonts w:hint="eastAsia" w:cs="Helvetica"/>
          <w:color w:val="111111"/>
          <w:lang w:eastAsia="zh-CN"/>
        </w:rPr>
        <w:t>* Sensor types: Only one of three types can be selected from the drop-down menu.</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Under "rooms", click the Add button and enter:</w:t>
      </w:r>
    </w:p>
    <w:p>
      <w:pPr>
        <w:pStyle w:val="9"/>
        <w:spacing w:before="0" w:beforeAutospacing="0" w:after="0" w:afterAutospacing="0"/>
        <w:rPr>
          <w:rFonts w:cs="Helvetica"/>
          <w:color w:val="111111"/>
          <w:lang w:eastAsia="zh-CN"/>
        </w:rPr>
      </w:pPr>
      <w:r>
        <w:rPr>
          <w:rFonts w:hint="eastAsia" w:cs="Helvetica"/>
          <w:color w:val="111111"/>
          <w:lang w:eastAsia="zh-CN"/>
        </w:rPr>
        <w:t>* Room number: Input cannot conflict with an existing room number. And it is less than 5 legal numbers or letters.</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Input in basic information:</w:t>
      </w:r>
    </w:p>
    <w:p>
      <w:pPr>
        <w:pStyle w:val="9"/>
        <w:spacing w:before="0" w:beforeAutospacing="0" w:after="0" w:afterAutospacing="0"/>
        <w:rPr>
          <w:rFonts w:cs="Helvetica"/>
          <w:color w:val="111111"/>
          <w:lang w:eastAsia="zh-CN"/>
        </w:rPr>
      </w:pPr>
      <w:r>
        <w:rPr>
          <w:rFonts w:hint="eastAsia" w:cs="Helvetica"/>
          <w:color w:val="111111"/>
          <w:lang w:eastAsia="zh-CN"/>
        </w:rPr>
        <w:t>* Nickname: less than 20 characters</w:t>
      </w:r>
    </w:p>
    <w:p>
      <w:pPr>
        <w:pStyle w:val="9"/>
        <w:spacing w:before="0" w:beforeAutospacing="0" w:after="0" w:afterAutospacing="0"/>
        <w:rPr>
          <w:rFonts w:cs="Helvetica"/>
          <w:color w:val="111111"/>
          <w:lang w:eastAsia="zh-CN"/>
        </w:rPr>
      </w:pPr>
      <w:r>
        <w:rPr>
          <w:rFonts w:hint="eastAsia" w:cs="Helvetica"/>
          <w:color w:val="111111"/>
          <w:lang w:eastAsia="zh-CN"/>
        </w:rPr>
        <w:t>* ID number: less than 10 digits</w:t>
      </w:r>
    </w:p>
    <w:p>
      <w:pPr>
        <w:pStyle w:val="9"/>
        <w:spacing w:before="0" w:beforeAutospacing="0" w:after="0" w:afterAutospacing="0"/>
        <w:rPr>
          <w:rFonts w:cs="Helvetica"/>
          <w:color w:val="111111"/>
          <w:lang w:eastAsia="zh-CN"/>
        </w:rPr>
      </w:pPr>
      <w:r>
        <w:rPr>
          <w:rFonts w:hint="eastAsia" w:cs="Helvetica"/>
          <w:color w:val="111111"/>
          <w:lang w:eastAsia="zh-CN"/>
        </w:rPr>
        <w:t>* School: less than 30 characters</w:t>
      </w:r>
    </w:p>
    <w:p>
      <w:pPr>
        <w:pStyle w:val="9"/>
        <w:spacing w:before="0" w:beforeAutospacing="0" w:after="0" w:afterAutospacing="0"/>
        <w:rPr>
          <w:rFonts w:cs="Helvetica"/>
          <w:color w:val="111111"/>
          <w:lang w:eastAsia="zh-CN"/>
        </w:rPr>
      </w:pPr>
      <w:r>
        <w:rPr>
          <w:rFonts w:hint="eastAsia" w:cs="Helvetica"/>
          <w:color w:val="111111"/>
          <w:lang w:eastAsia="zh-CN"/>
        </w:rPr>
        <w:t>* Professional: less than 20 characters</w:t>
      </w:r>
    </w:p>
    <w:p>
      <w:pPr>
        <w:pStyle w:val="9"/>
        <w:spacing w:before="0" w:beforeAutospacing="0" w:after="0" w:afterAutospacing="0"/>
        <w:rPr>
          <w:rFonts w:cs="Helvetica"/>
          <w:color w:val="111111"/>
          <w:lang w:eastAsia="zh-CN"/>
        </w:rPr>
      </w:pPr>
      <w:r>
        <w:rPr>
          <w:rFonts w:hint="eastAsia" w:cs="Helvetica"/>
          <w:color w:val="111111"/>
          <w:lang w:eastAsia="zh-CN"/>
        </w:rPr>
        <w:t>* Class: less than 20 characters</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"Modify password" input:</w:t>
      </w:r>
    </w:p>
    <w:p>
      <w:pPr>
        <w:pStyle w:val="9"/>
        <w:spacing w:before="0" w:beforeAutospacing="0" w:after="0" w:afterAutospacing="0"/>
        <w:rPr>
          <w:rFonts w:cs="Helvetica"/>
          <w:color w:val="111111"/>
          <w:lang w:eastAsia="zh-CN"/>
        </w:rPr>
      </w:pPr>
      <w:r>
        <w:rPr>
          <w:rFonts w:hint="eastAsia" w:cs="Helvetica"/>
          <w:color w:val="111111"/>
          <w:lang w:eastAsia="zh-CN"/>
        </w:rPr>
        <w:t>* Old passwords: 6-20 characters</w:t>
      </w:r>
    </w:p>
    <w:p>
      <w:pPr>
        <w:pStyle w:val="9"/>
        <w:spacing w:before="0" w:beforeAutospacing="0" w:after="0" w:afterAutospacing="0"/>
        <w:rPr>
          <w:rFonts w:cs="Helvetica"/>
          <w:color w:val="111111"/>
          <w:lang w:eastAsia="zh-CN"/>
        </w:rPr>
      </w:pPr>
      <w:r>
        <w:rPr>
          <w:rFonts w:hint="eastAsia" w:cs="Helvetica"/>
          <w:color w:val="111111"/>
          <w:lang w:eastAsia="zh-CN"/>
        </w:rPr>
        <w:t>* "New password": 6-20 characters.</w:t>
      </w:r>
    </w:p>
    <w:p>
      <w:pPr>
        <w:spacing w:before="100" w:beforeAutospacing="1" w:after="100" w:afterAutospacing="1"/>
        <w:outlineLvl w:val="3"/>
        <w:rPr>
          <w:rFonts w:ascii="Times" w:hAnsi="Times" w:eastAsia="Times New Roman" w:cs="Times New Roman"/>
          <w:b/>
          <w:bCs/>
          <w:lang w:eastAsia="en-US"/>
        </w:rPr>
      </w:pPr>
      <w:r>
        <w:rPr>
          <w:rFonts w:hint="eastAsia" w:ascii="Times" w:hAnsi="Times" w:eastAsia="Times New Roman" w:cs="Times New Roman"/>
          <w:b/>
          <w:bCs/>
          <w:lang w:eastAsia="en-US"/>
        </w:rPr>
        <w:t>3</w:t>
      </w:r>
      <w:r>
        <w:rPr>
          <w:rFonts w:ascii="Times" w:hAnsi="Times" w:eastAsia="Times New Roman" w:cs="Times New Roman"/>
          <w:b/>
          <w:bCs/>
          <w:lang w:eastAsia="en-US"/>
        </w:rPr>
        <w:t>.1.2 Output</w:t>
      </w:r>
      <w:r>
        <w:rPr>
          <w:rFonts w:hint="eastAsia" w:ascii="Times" w:hAnsi="Times" w:eastAsia="Times New Roman" w:cs="Times New Roman"/>
          <w:b/>
          <w:bCs/>
          <w:lang w:eastAsia="en-US"/>
        </w:rPr>
        <w:t>s</w:t>
      </w:r>
    </w:p>
    <w:p>
      <w:pPr>
        <w:pStyle w:val="9"/>
        <w:spacing w:before="0" w:beforeAutospacing="0" w:after="0" w:afterAutospacing="0"/>
        <w:rPr>
          <w:rFonts w:cs="Helvetica"/>
          <w:color w:val="111111"/>
          <w:lang w:eastAsia="zh-CN"/>
        </w:rPr>
      </w:pPr>
      <w:r>
        <w:rPr>
          <w:rFonts w:hint="eastAsia" w:cs="Helvetica"/>
          <w:color w:val="111111"/>
          <w:lang w:eastAsia="zh-CN"/>
        </w:rPr>
        <w:t>Display graphical user interface. Each current interface contains all text boxes or interactive buttons created for users to enter.</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Output to the user:</w:t>
      </w:r>
    </w:p>
    <w:p>
      <w:pPr>
        <w:pStyle w:val="9"/>
        <w:spacing w:before="0" w:beforeAutospacing="0" w:after="0" w:afterAutospacing="0"/>
        <w:rPr>
          <w:rFonts w:cs="Helvetica"/>
          <w:color w:val="111111"/>
          <w:lang w:eastAsia="zh-CN"/>
        </w:rPr>
      </w:pPr>
      <w:r>
        <w:rPr>
          <w:rFonts w:hint="eastAsia" w:cs="Helvetica"/>
          <w:color w:val="111111"/>
          <w:lang w:eastAsia="zh-CN"/>
        </w:rPr>
        <w:t>Login interface:</w:t>
      </w:r>
    </w:p>
    <w:p>
      <w:pPr>
        <w:pStyle w:val="9"/>
        <w:spacing w:before="0" w:beforeAutospacing="0" w:after="0" w:afterAutospacing="0"/>
        <w:rPr>
          <w:rFonts w:cs="Helvetica"/>
          <w:color w:val="111111"/>
          <w:lang w:eastAsia="zh-CN"/>
        </w:rPr>
      </w:pPr>
      <w:r>
        <w:rPr>
          <w:rFonts w:hint="eastAsia" w:cs="Helvetica"/>
          <w:color w:val="111111"/>
          <w:lang w:eastAsia="zh-CN"/>
        </w:rPr>
        <w:t>* If the password or account is incorrect, a pop-up window will prompt "incorrect password or account".</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Turn on the lights:</w:t>
      </w:r>
    </w:p>
    <w:p>
      <w:pPr>
        <w:pStyle w:val="9"/>
        <w:spacing w:before="0" w:beforeAutospacing="0" w:after="0" w:afterAutospacing="0"/>
        <w:rPr>
          <w:rFonts w:cs="Helvetica"/>
          <w:color w:val="111111"/>
          <w:lang w:eastAsia="zh-CN"/>
        </w:rPr>
      </w:pPr>
      <w:r>
        <w:rPr>
          <w:rFonts w:hint="eastAsia" w:cs="Helvetica"/>
          <w:color w:val="111111"/>
          <w:lang w:eastAsia="zh-CN"/>
        </w:rPr>
        <w:t>* If the user is a student and the room is occupied, when the "turn on" button is pressed, a pop-up window will prompt "the room is occupied, the students can not turn off the lights at will". If the room is unoccupied, when the "turn off" button is pressed, a window will pop up to indicate that "the room is unoccupied", and students can not turn on the light at will. If the switch is checked, similar.</w:t>
      </w:r>
    </w:p>
    <w:p>
      <w:pPr>
        <w:spacing w:before="100" w:beforeAutospacing="1" w:after="100" w:afterAutospacing="1"/>
        <w:outlineLvl w:val="2"/>
        <w:rPr>
          <w:rFonts w:ascii="Times" w:hAnsi="Times" w:eastAsia="Times New Roman" w:cs="Times New Roman"/>
          <w:b/>
          <w:bCs/>
          <w:sz w:val="27"/>
          <w:szCs w:val="27"/>
          <w:lang w:eastAsia="en-US"/>
        </w:rPr>
      </w:pPr>
      <w:r>
        <w:rPr>
          <w:rFonts w:hint="eastAsia" w:ascii="Times" w:hAnsi="Times" w:eastAsia="Times New Roman" w:cs="Times New Roman"/>
          <w:b/>
          <w:bCs/>
          <w:sz w:val="27"/>
          <w:szCs w:val="27"/>
          <w:lang w:eastAsia="en-US"/>
        </w:rPr>
        <w:t>3</w:t>
      </w:r>
      <w:r>
        <w:rPr>
          <w:rFonts w:ascii="Times" w:hAnsi="Times" w:eastAsia="Times New Roman" w:cs="Times New Roman"/>
          <w:b/>
          <w:bCs/>
          <w:sz w:val="27"/>
          <w:szCs w:val="27"/>
          <w:lang w:eastAsia="en-US"/>
        </w:rPr>
        <w:t>.2 Detailed Output Behavior for Customers</w:t>
      </w:r>
    </w:p>
    <w:p>
      <w:pPr>
        <w:pStyle w:val="9"/>
        <w:spacing w:before="0" w:beforeAutospacing="0" w:after="0" w:afterAutospacing="0"/>
        <w:rPr>
          <w:rFonts w:cs="Helvetica"/>
          <w:color w:val="111111"/>
          <w:lang w:eastAsia="zh-CN"/>
        </w:rPr>
      </w:pPr>
      <w:r>
        <w:rPr>
          <w:rFonts w:hint="eastAsia" w:cs="Helvetica"/>
          <w:color w:val="111111"/>
          <w:lang w:eastAsia="zh-CN"/>
        </w:rPr>
        <w:t>Login interface comes at the beginning. There are two text boxes to be entered, account number and password.</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In the navigation bar, there are "home page", "lights", "Sensors", "rooms", "current user identity" and "user personal information". Click on "lights" and there will be two drop-down menus of "building name" and "room number", "enter" and "return to the previous page" buttons on the left side of the interface. After clicking "Enter", there are all the lights in the room on the right side of the interface, as well as the switch of the lights, the check of the lights (full selection, reverse selection), the status of the light sensor and the prompt information box of the room. From the administrator's perspective, there is a red remove button next to each light, and a green new one light button in the right place. The lower right corner of the interface has remove ticks.</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 xml:space="preserve">Click on "sensors" and there will be two drop-down menus of "building name" and "room number", "enter" and "return to the previous page" buttons on the left side of the interface. Click "Confirm" and all the sensors and their status will appear on the right side of the interface. </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Click on "rooms" and there will be a drop-down menu of "teaching building name", "confirmation" and "return to the previous page" buttons on the left side of the interface. Click on the "Confirm" button and all the room numbers in this building will appear on the right side of the interface.</w:t>
      </w:r>
    </w:p>
    <w:p>
      <w:pPr>
        <w:pStyle w:val="9"/>
        <w:spacing w:before="0" w:beforeAutospacing="0" w:after="0" w:afterAutospacing="0"/>
        <w:rPr>
          <w:rFonts w:cs="Helvetica"/>
          <w:color w:val="111111"/>
          <w:lang w:eastAsia="zh-CN"/>
        </w:rPr>
      </w:pPr>
    </w:p>
    <w:p>
      <w:pPr>
        <w:pStyle w:val="9"/>
        <w:spacing w:before="0" w:beforeAutospacing="0" w:after="0" w:afterAutospacing="0"/>
        <w:rPr>
          <w:rFonts w:cs="Helvetica"/>
          <w:color w:val="111111"/>
          <w:lang w:eastAsia="zh-CN"/>
        </w:rPr>
      </w:pPr>
      <w:r>
        <w:rPr>
          <w:rFonts w:hint="eastAsia" w:cs="Helvetica"/>
          <w:color w:val="111111"/>
          <w:lang w:eastAsia="zh-CN"/>
        </w:rPr>
        <w:t>Click on "User Personal Information" and the buttons "Basic Information" and "Modify Password" appear on the left side of the interface. After clicking on the "basic information", there will be "nickname", "ID number", "school", "major" and "class" on the right side of the interface, as well as a "confirm modification" button. Click "Modify Password" and the text box of "New Password" and "Old Password" will appear on the right side of the interface, and the button "Confirm Modification" will appear.</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3.4 System Inputs and Outputs for Developer</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3.4.1 Inputs</w:t>
      </w: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queries hardware’s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the server when client want to operate a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uid: The user’s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sid: User’s secure ID.</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client sent.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hardware want to report their data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data which sensor want to report.</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inputs send to server when intelligence controller generated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 that intelligence controller generated.</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hint="eastAsia" w:ascii="Times" w:hAnsi="Times" w:eastAsia="宋体" w:cs="Times"/>
          <w:sz w:val="20"/>
          <w:szCs w:val="20"/>
          <w:lang w:eastAsia="zh-CN"/>
        </w:rPr>
        <w:t>ROOM{</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Room_id</w:t>
      </w:r>
      <w:r>
        <w:rPr>
          <w:rFonts w:ascii="Times" w:hAnsi="Times" w:eastAsia="宋体" w:cs="Times"/>
          <w:sz w:val="20"/>
          <w:szCs w:val="20"/>
          <w:lang w:eastAsia="zh-CN"/>
        </w:rPr>
        <w:t>: the id of the room</w:t>
      </w:r>
    </w:p>
    <w:p>
      <w:pPr>
        <w:ind w:firstLine="420"/>
        <w:rPr>
          <w:rFonts w:ascii="Times" w:hAnsi="Times" w:eastAsia="宋体" w:cs="Times"/>
          <w:sz w:val="20"/>
          <w:szCs w:val="20"/>
          <w:lang w:eastAsia="zh-CN"/>
        </w:rPr>
      </w:pPr>
      <w:r>
        <w:rPr>
          <w:rFonts w:ascii="Times" w:hAnsi="Times" w:eastAsia="宋体" w:cs="Times"/>
          <w:sz w:val="20"/>
          <w:szCs w:val="20"/>
          <w:lang w:eastAsia="zh-CN"/>
        </w:rPr>
        <w:t>*Light state</w:t>
      </w:r>
      <w:r>
        <w:rPr>
          <w:rFonts w:hint="eastAsia" w:ascii="Times" w:hAnsi="Times" w:eastAsia="宋体" w:cs="Times"/>
          <w:sz w:val="20"/>
          <w:szCs w:val="20"/>
          <w:lang w:eastAsia="zh-CN"/>
        </w:rPr>
        <w:t>{</w:t>
      </w:r>
    </w:p>
    <w:p>
      <w:pPr>
        <w:ind w:left="840"/>
        <w:rPr>
          <w:rFonts w:ascii="Times" w:hAnsi="Times" w:eastAsia="宋体" w:cs="Times"/>
          <w:sz w:val="20"/>
          <w:szCs w:val="20"/>
          <w:lang w:eastAsia="zh-CN"/>
        </w:rPr>
      </w:pPr>
      <w:r>
        <w:rPr>
          <w:rFonts w:ascii="Times" w:hAnsi="Times" w:eastAsia="宋体" w:cs="Times"/>
          <w:sz w:val="20"/>
          <w:szCs w:val="20"/>
          <w:lang w:eastAsia="zh-CN"/>
        </w:rPr>
        <w:t>*State: it can be a boolean type, whose value is true or false. True means that it is on now, while false means the opposite.</w:t>
      </w:r>
    </w:p>
    <w:p>
      <w:pPr>
        <w:ind w:left="120" w:firstLine="720"/>
        <w:rPr>
          <w:rFonts w:ascii="Times" w:hAnsi="Times" w:eastAsia="宋体" w:cs="Times"/>
          <w:sz w:val="20"/>
          <w:szCs w:val="20"/>
          <w:lang w:eastAsia="zh-CN"/>
        </w:rPr>
      </w:pP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Sensor state{</w:t>
      </w:r>
    </w:p>
    <w:p>
      <w:pPr>
        <w:rPr>
          <w:rFonts w:ascii="Times" w:hAnsi="Times" w:eastAsia="宋体" w:cs="Times"/>
          <w:sz w:val="20"/>
          <w:szCs w:val="20"/>
          <w:lang w:eastAsia="zh-CN"/>
        </w:rPr>
      </w:pPr>
      <w:r>
        <w:rPr>
          <w:rFonts w:ascii="Times" w:hAnsi="Times" w:eastAsia="宋体" w:cs="Times"/>
          <w:sz w:val="20"/>
          <w:szCs w:val="20"/>
          <w:lang w:eastAsia="zh-CN"/>
        </w:rPr>
        <w:t xml:space="preserve">  </w:t>
      </w:r>
      <w:r>
        <w:rPr>
          <w:rFonts w:ascii="Times" w:hAnsi="Times" w:eastAsia="宋体" w:cs="Times"/>
          <w:sz w:val="20"/>
          <w:szCs w:val="20"/>
          <w:lang w:eastAsia="zh-CN"/>
        </w:rPr>
        <w:tab/>
      </w:r>
      <w:r>
        <w:rPr>
          <w:rFonts w:ascii="Times" w:hAnsi="Times" w:eastAsia="宋体" w:cs="Times"/>
          <w:sz w:val="20"/>
          <w:szCs w:val="20"/>
          <w:lang w:eastAsia="zh-CN"/>
        </w:rPr>
        <w:t>*kind: it is a string type, has three values</w:t>
      </w:r>
      <w:r>
        <w:rPr>
          <w:rFonts w:hint="eastAsia" w:ascii="Times" w:hAnsi="Times" w:eastAsia="宋体" w:cs="Times"/>
          <w:sz w:val="20"/>
          <w:szCs w:val="20"/>
          <w:lang w:eastAsia="zh-CN"/>
        </w:rPr>
        <w:t xml:space="preserve">, </w:t>
      </w:r>
      <w:r>
        <w:rPr>
          <w:rFonts w:ascii="Times" w:hAnsi="Times" w:eastAsia="宋体" w:cs="Times"/>
          <w:sz w:val="20"/>
          <w:szCs w:val="20"/>
          <w:lang w:eastAsia="zh-CN"/>
        </w:rPr>
        <w:t>{</w:t>
      </w:r>
      <w:r>
        <w:rPr>
          <w:rFonts w:hint="eastAsia" w:ascii="Times" w:hAnsi="Times" w:eastAsia="宋体" w:cs="Times"/>
          <w:sz w:val="20"/>
          <w:szCs w:val="20"/>
          <w:lang w:eastAsia="zh-CN"/>
        </w:rPr>
        <w:t>motion</w:t>
      </w:r>
      <w:r>
        <w:rPr>
          <w:rFonts w:ascii="Times" w:hAnsi="Times" w:eastAsia="宋体" w:cs="Times"/>
          <w:sz w:val="20"/>
          <w:szCs w:val="20"/>
          <w:lang w:eastAsia="zh-CN"/>
        </w:rPr>
        <w:t xml:space="preserve">, </w:t>
      </w:r>
      <w:r>
        <w:rPr>
          <w:rFonts w:hint="eastAsia" w:ascii="Times" w:hAnsi="Times" w:eastAsia="宋体" w:cs="Times"/>
          <w:sz w:val="20"/>
          <w:szCs w:val="20"/>
          <w:lang w:eastAsia="zh-CN"/>
        </w:rPr>
        <w:t>light</w:t>
      </w:r>
      <w:r>
        <w:rPr>
          <w:rFonts w:ascii="Times" w:hAnsi="Times" w:eastAsia="宋体" w:cs="Times"/>
          <w:sz w:val="20"/>
          <w:szCs w:val="20"/>
          <w:lang w:eastAsia="zh-CN"/>
        </w:rPr>
        <w:t xml:space="preserve">, </w:t>
      </w:r>
      <w:r>
        <w:rPr>
          <w:rFonts w:hint="eastAsia" w:ascii="Times" w:hAnsi="Times" w:eastAsia="宋体" w:cs="Times"/>
          <w:sz w:val="20"/>
          <w:szCs w:val="20"/>
          <w:lang w:eastAsia="zh-CN"/>
        </w:rPr>
        <w:t>button</w:t>
      </w:r>
      <w:r>
        <w:rPr>
          <w:rFonts w:ascii="Times" w:hAnsi="Times" w:eastAsia="宋体" w:cs="Times"/>
          <w:sz w:val="20"/>
          <w:szCs w:val="20"/>
          <w:lang w:eastAsia="zh-CN"/>
        </w:rPr>
        <w:t>}</w:t>
      </w:r>
    </w:p>
    <w:p>
      <w:pPr>
        <w:rPr>
          <w:rFonts w:ascii="Times" w:hAnsi="Times" w:eastAsia="宋体" w:cs="Times"/>
          <w:sz w:val="20"/>
          <w:szCs w:val="20"/>
          <w:lang w:eastAsia="zh-CN"/>
        </w:rPr>
      </w:pPr>
      <w:r>
        <w:rPr>
          <w:rFonts w:ascii="Times" w:hAnsi="Times" w:eastAsia="宋体" w:cs="Times"/>
          <w:sz w:val="20"/>
          <w:szCs w:val="20"/>
          <w:lang w:eastAsia="zh-CN"/>
        </w:rPr>
        <w:t xml:space="preserve">      </w:t>
      </w:r>
      <w:r>
        <w:rPr>
          <w:rFonts w:ascii="Times" w:hAnsi="Times" w:eastAsia="宋体" w:cs="Times"/>
          <w:sz w:val="20"/>
          <w:szCs w:val="20"/>
          <w:lang w:eastAsia="zh-CN"/>
        </w:rPr>
        <w:tab/>
      </w:r>
      <w:r>
        <w:rPr>
          <w:rFonts w:ascii="Times" w:hAnsi="Times" w:eastAsia="宋体" w:cs="Times"/>
          <w:sz w:val="20"/>
          <w:szCs w:val="20"/>
          <w:lang w:eastAsia="zh-CN"/>
        </w:rPr>
        <w:t>*online: it is a boolean type</w:t>
      </w:r>
      <w:r>
        <w:rPr>
          <w:rFonts w:hint="eastAsia" w:ascii="Times" w:hAnsi="Times" w:eastAsia="宋体" w:cs="Times"/>
          <w:sz w:val="20"/>
          <w:szCs w:val="20"/>
          <w:lang w:eastAsia="zh-CN"/>
        </w:rPr>
        <w:t>.</w:t>
      </w:r>
    </w:p>
    <w:p>
      <w:pPr>
        <w:ind w:firstLine="720"/>
        <w:rPr>
          <w:rFonts w:ascii="Times" w:hAnsi="Times" w:eastAsia="宋体" w:cs="Times"/>
          <w:sz w:val="20"/>
          <w:szCs w:val="20"/>
          <w:lang w:eastAsia="zh-CN"/>
        </w:rPr>
      </w:pPr>
      <w:r>
        <w:rPr>
          <w:rFonts w:ascii="Times" w:hAnsi="Times" w:eastAsia="宋体" w:cs="Times"/>
          <w:sz w:val="20"/>
          <w:szCs w:val="20"/>
          <w:lang w:eastAsia="zh-CN"/>
        </w:rPr>
        <w:t>*value: It is a numerical type.</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w:t>
      </w:r>
      <w:r>
        <w:rPr>
          <w:rFonts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Instruction{</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User_priority</w:t>
      </w:r>
      <w:r>
        <w:rPr>
          <w:rFonts w:ascii="Times" w:hAnsi="Times" w:eastAsia="宋体" w:cs="Times"/>
          <w:sz w:val="20"/>
          <w:szCs w:val="20"/>
          <w:lang w:eastAsia="zh-CN"/>
        </w:rPr>
        <w:t>: it is a numerical type and means user’s priority</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Instruction_type</w:t>
      </w:r>
      <w:r>
        <w:rPr>
          <w:rFonts w:ascii="Times" w:hAnsi="Times" w:eastAsia="宋体" w:cs="Times"/>
          <w:sz w:val="20"/>
          <w:szCs w:val="20"/>
          <w:lang w:eastAsia="zh-CN"/>
        </w:rPr>
        <w:t xml:space="preserve">: </w:t>
      </w:r>
      <w:r>
        <w:rPr>
          <w:rFonts w:hint="eastAsia" w:ascii="Times" w:hAnsi="Times" w:eastAsia="宋体" w:cs="Times"/>
          <w:sz w:val="20"/>
          <w:szCs w:val="20"/>
          <w:lang w:eastAsia="zh-CN"/>
        </w:rPr>
        <w:t>the instruction</w:t>
      </w:r>
      <w:r>
        <w:rPr>
          <w:rFonts w:ascii="Times" w:hAnsi="Times" w:eastAsia="宋体" w:cs="Times"/>
          <w:sz w:val="20"/>
          <w:szCs w:val="20"/>
          <w:lang w:eastAsia="zh-CN"/>
        </w:rPr>
        <w:t xml:space="preserve"> has four kinds</w:t>
      </w:r>
      <w:r>
        <w:rPr>
          <w:rFonts w:hint="eastAsia" w:ascii="Times" w:hAnsi="Times" w:eastAsia="宋体" w:cs="Times"/>
          <w:sz w:val="20"/>
          <w:szCs w:val="20"/>
          <w:lang w:eastAsia="zh-CN"/>
        </w:rPr>
        <w:t>, {</w:t>
      </w:r>
      <w:r>
        <w:rPr>
          <w:rFonts w:ascii="Times" w:hAnsi="Times" w:eastAsia="宋体" w:cs="Times"/>
          <w:sz w:val="20"/>
          <w:szCs w:val="20"/>
          <w:lang w:eastAsia="zh-CN"/>
        </w:rPr>
        <w:t xml:space="preserve"> auto</w:t>
      </w:r>
      <w:r>
        <w:rPr>
          <w:rFonts w:hint="eastAsia" w:ascii="Times" w:hAnsi="Times" w:eastAsia="宋体" w:cs="Times"/>
          <w:sz w:val="20"/>
          <w:szCs w:val="20"/>
          <w:lang w:eastAsia="zh-CN"/>
        </w:rPr>
        <w:t xml:space="preserve">, </w:t>
      </w:r>
      <w:r>
        <w:rPr>
          <w:rFonts w:ascii="Times" w:hAnsi="Times" w:eastAsia="宋体" w:cs="Times"/>
          <w:sz w:val="20"/>
          <w:szCs w:val="20"/>
          <w:lang w:eastAsia="zh-CN"/>
        </w:rPr>
        <w:t>instruction</w:t>
      </w:r>
      <w:r>
        <w:rPr>
          <w:rFonts w:hint="eastAsia" w:ascii="Times" w:hAnsi="Times" w:eastAsia="宋体" w:cs="Times"/>
          <w:sz w:val="20"/>
          <w:szCs w:val="20"/>
          <w:lang w:eastAsia="zh-CN"/>
        </w:rPr>
        <w:t xml:space="preserve">, </w:t>
      </w:r>
      <w:r>
        <w:rPr>
          <w:rFonts w:ascii="Times" w:hAnsi="Times" w:eastAsia="宋体" w:cs="Times"/>
          <w:sz w:val="20"/>
          <w:szCs w:val="20"/>
          <w:lang w:eastAsia="zh-CN"/>
        </w:rPr>
        <w:t>time</w:t>
      </w:r>
      <w:r>
        <w:rPr>
          <w:rFonts w:hint="eastAsia" w:ascii="Times" w:hAnsi="Times" w:eastAsia="宋体" w:cs="Times"/>
          <w:sz w:val="20"/>
          <w:szCs w:val="20"/>
          <w:lang w:eastAsia="zh-CN"/>
        </w:rPr>
        <w:t xml:space="preserve">, </w:t>
      </w:r>
      <w:r>
        <w:rPr>
          <w:rFonts w:ascii="Times" w:hAnsi="Times" w:eastAsia="宋体" w:cs="Times"/>
          <w:sz w:val="20"/>
          <w:szCs w:val="20"/>
          <w:lang w:eastAsia="zh-CN"/>
        </w:rPr>
        <w:t>rules</w:t>
      </w:r>
      <w:r>
        <w:rPr>
          <w:rFonts w:hint="eastAsia" w:ascii="Times" w:hAnsi="Times" w:eastAsia="宋体" w:cs="Times"/>
          <w:sz w:val="20"/>
          <w:szCs w:val="20"/>
          <w:lang w:eastAsia="zh-CN"/>
        </w:rPr>
        <w:t>}.</w:t>
      </w:r>
    </w:p>
    <w:p>
      <w:pPr>
        <w:ind w:firstLine="420"/>
        <w:rPr>
          <w:rFonts w:ascii="Times" w:hAnsi="Times" w:eastAsia="宋体" w:cs="Times"/>
          <w:sz w:val="20"/>
          <w:szCs w:val="20"/>
          <w:lang w:eastAsia="zh-CN"/>
        </w:rPr>
      </w:pPr>
      <w:r>
        <w:rPr>
          <w:rFonts w:ascii="Times" w:hAnsi="Times" w:eastAsia="宋体" w:cs="Times"/>
          <w:sz w:val="20"/>
          <w:szCs w:val="20"/>
          <w:lang w:eastAsia="zh-CN"/>
        </w:rPr>
        <w:t>*</w:t>
      </w:r>
      <w:r>
        <w:rPr>
          <w:rFonts w:hint="eastAsia" w:ascii="Times" w:hAnsi="Times" w:eastAsia="宋体" w:cs="Times"/>
          <w:sz w:val="20"/>
          <w:szCs w:val="20"/>
          <w:lang w:eastAsia="zh-CN"/>
        </w:rPr>
        <w:t xml:space="preserve">Extra_information: set time period or make rules. </w:t>
      </w:r>
    </w:p>
    <w:p>
      <w:pPr>
        <w:rPr>
          <w:rFonts w:ascii="Times" w:hAnsi="Times" w:eastAsia="宋体" w:cs="Times"/>
          <w:sz w:val="20"/>
          <w:szCs w:val="20"/>
          <w:lang w:eastAsia="zh-CN"/>
        </w:rPr>
      </w:pPr>
      <w:r>
        <w:rPr>
          <w:rFonts w:hint="eastAsia" w:ascii="Times" w:hAnsi="Times" w:eastAsia="宋体" w:cs="Times"/>
          <w:sz w:val="20"/>
          <w:szCs w:val="20"/>
          <w:lang w:eastAsia="zh-CN"/>
        </w:rPr>
        <w:t>};</w:t>
      </w:r>
    </w:p>
    <w:p>
      <w:pPr>
        <w:rPr>
          <w:rFonts w:ascii="Times" w:hAnsi="Times" w:eastAsia="宋体" w:cs="Times"/>
          <w:sz w:val="20"/>
          <w:szCs w:val="20"/>
          <w:lang w:eastAsia="zh-CN"/>
        </w:rPr>
      </w:pPr>
      <w:r>
        <w:rPr>
          <w:rFonts w:hint="eastAsia" w:ascii="Times" w:hAnsi="Times" w:eastAsia="宋体" w:cs="Times"/>
          <w:sz w:val="20"/>
          <w:szCs w:val="20"/>
          <w:lang w:eastAsia="zh-CN"/>
        </w:rPr>
        <w:t>Extra_information{</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*Data_about_time: .....</w:t>
      </w:r>
    </w:p>
    <w:p>
      <w:pPr>
        <w:ind w:firstLine="420"/>
        <w:rPr>
          <w:rFonts w:ascii="Times" w:hAnsi="Times" w:eastAsia="宋体" w:cs="Times"/>
          <w:sz w:val="20"/>
          <w:szCs w:val="20"/>
          <w:lang w:eastAsia="zh-CN"/>
        </w:rPr>
      </w:pPr>
      <w:r>
        <w:rPr>
          <w:rFonts w:hint="eastAsia" w:ascii="Times" w:hAnsi="Times" w:eastAsia="宋体" w:cs="Times"/>
          <w:sz w:val="20"/>
          <w:szCs w:val="20"/>
          <w:lang w:eastAsia="zh-CN"/>
        </w:rPr>
        <w:t>*Data_about_rule: ......</w:t>
      </w:r>
    </w:p>
    <w:p>
      <w:pPr>
        <w:ind w:firstLine="420"/>
        <w:rPr>
          <w:rFonts w:hint="eastAsia" w:ascii="Times" w:hAnsi="Times" w:eastAsia="宋体" w:cs="Times"/>
          <w:sz w:val="20"/>
          <w:szCs w:val="20"/>
          <w:lang w:eastAsia="zh-CN"/>
        </w:rPr>
      </w:pPr>
      <w:r>
        <w:rPr>
          <w:rFonts w:hint="eastAsia" w:ascii="Times" w:hAnsi="Times" w:eastAsia="宋体" w:cs="Times"/>
          <w:sz w:val="20"/>
          <w:szCs w:val="20"/>
          <w:lang w:eastAsia="zh-CN"/>
        </w:rPr>
        <w:t>*Data_about_priority: ......</w:t>
      </w:r>
    </w:p>
    <w:p>
      <w:pPr>
        <w:rPr>
          <w:rFonts w:hint="eastAsia" w:ascii="Times" w:hAnsi="Times" w:eastAsia="宋体" w:cs="Times"/>
          <w:sz w:val="20"/>
          <w:szCs w:val="20"/>
          <w:lang w:eastAsia="zh-CN"/>
        </w:rPr>
      </w:pPr>
      <w:r>
        <w:rPr>
          <w:rFonts w:hint="eastAsia" w:ascii="Times" w:hAnsi="Times" w:eastAsia="宋体" w:cs="Times"/>
          <w:sz w:val="20"/>
          <w:szCs w:val="20"/>
          <w:lang w:eastAsia="zh-CN"/>
        </w:rPr>
        <w:t>}</w:t>
      </w:r>
      <w:r>
        <w:rPr>
          <w:rFonts w:ascii="Times" w:hAnsi="Times" w:eastAsia="宋体" w:cs="Times"/>
          <w:sz w:val="20"/>
          <w:szCs w:val="20"/>
          <w:lang w:eastAsia="zh-CN"/>
        </w:rPr>
        <w:t xml:space="preserve"> </w:t>
      </w:r>
      <w:r>
        <w:rPr>
          <w:rFonts w:hint="eastAsia" w:ascii="Times" w:hAnsi="Times" w:eastAsia="宋体" w:cs="Times"/>
          <w:sz w:val="20"/>
          <w:szCs w:val="20"/>
          <w:lang w:eastAsia="zh-CN"/>
        </w:rPr>
        <w:t>;</w:t>
      </w:r>
    </w:p>
    <w:p>
      <w:pPr>
        <w:ind w:left="240" w:leftChars="100"/>
        <w:rPr>
          <w:rFonts w:ascii="Times" w:hAnsi="Times" w:eastAsia="宋体" w:cs="Times"/>
          <w:sz w:val="20"/>
          <w:szCs w:val="20"/>
          <w:lang w:eastAsia="zh-CN"/>
        </w:rPr>
      </w:pP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3.4.2 Outputs</w:t>
      </w:r>
    </w:p>
    <w:p>
      <w:pPr>
        <w:rPr>
          <w:rFonts w:ascii="Times" w:hAnsi="Times" w:eastAsia="宋体" w:cs="Times"/>
          <w:sz w:val="20"/>
          <w:szCs w:val="20"/>
          <w:lang w:eastAsia="zh-CN"/>
        </w:rPr>
      </w:pPr>
      <w:r>
        <w:rPr>
          <w:rFonts w:ascii="Times" w:hAnsi="Times" w:eastAsia="宋体" w:cs="Times"/>
          <w:sz w:val="20"/>
          <w:szCs w:val="20"/>
          <w:lang w:eastAsia="zh-CN"/>
        </w:rPr>
        <w:t>The outputs send to intelligence controller from server when something need to do with hardware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sensors: The list of sensors with their up-to-date data.</w:t>
      </w:r>
    </w:p>
    <w:p>
      <w:pPr>
        <w:ind w:left="240" w:leftChars="100"/>
        <w:rPr>
          <w:rFonts w:ascii="Times" w:hAnsi="Times" w:eastAsia="宋体" w:cs="Times"/>
          <w:sz w:val="20"/>
          <w:szCs w:val="20"/>
          <w:lang w:eastAsia="zh-CN"/>
        </w:rPr>
      </w:pPr>
      <w:r>
        <w:rPr>
          <w:rFonts w:hint="eastAsia" w:ascii="Times" w:hAnsi="Times" w:eastAsia="宋体" w:cs="Times"/>
          <w:sz w:val="20"/>
          <w:szCs w:val="20"/>
          <w:lang w:eastAsia="zh-CN"/>
        </w:rPr>
        <w:t>d</w:t>
      </w:r>
      <w:r>
        <w:rPr>
          <w:rFonts w:ascii="Times" w:hAnsi="Times" w:eastAsia="宋体" w:cs="Times"/>
          <w:sz w:val="20"/>
          <w:szCs w:val="20"/>
          <w:lang w:eastAsia="zh-CN"/>
        </w:rPr>
        <w:t>evice: The device and its up-to-date data.</w:t>
      </w:r>
    </w:p>
    <w:p>
      <w:pPr>
        <w:ind w:left="240" w:leftChars="100"/>
        <w:rPr>
          <w:rFonts w:ascii="Times" w:hAnsi="Times" w:eastAsia="宋体" w:cs="Times"/>
          <w:sz w:val="20"/>
          <w:szCs w:val="20"/>
          <w:lang w:eastAsia="zh-CN"/>
        </w:rPr>
      </w:pPr>
      <w:r>
        <w:rPr>
          <w:rFonts w:ascii="Times" w:hAnsi="Times" w:eastAsia="宋体" w:cs="Times"/>
          <w:sz w:val="20"/>
          <w:szCs w:val="20"/>
          <w:lang w:eastAsia="zh-CN"/>
        </w:rPr>
        <w:t>cmd: The command (Leave blank if there is no command existed.)</w:t>
      </w:r>
    </w:p>
    <w:p>
      <w:pPr>
        <w:ind w:left="240" w:leftChars="100"/>
        <w:rPr>
          <w:rFonts w:ascii="Times" w:hAnsi="Times" w:eastAsia="宋体" w:cs="Times"/>
          <w:sz w:val="20"/>
          <w:szCs w:val="20"/>
          <w:lang w:eastAsia="zh-CN"/>
        </w:rPr>
      </w:pPr>
      <w:r>
        <w:rPr>
          <w:rFonts w:ascii="Times" w:hAnsi="Times" w:eastAsia="宋体" w:cs="Times"/>
          <w:sz w:val="20"/>
          <w:szCs w:val="20"/>
          <w:lang w:eastAsia="zh-CN"/>
        </w:rPr>
        <w:t>authority: The level of operator.</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client when server report hardware’s information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hid: The hardware’s unique identification.</w:t>
      </w:r>
    </w:p>
    <w:p>
      <w:pPr>
        <w:ind w:left="240" w:leftChars="100"/>
        <w:rPr>
          <w:rFonts w:ascii="Times" w:hAnsi="Times" w:eastAsia="宋体" w:cs="Times"/>
          <w:sz w:val="20"/>
          <w:szCs w:val="20"/>
          <w:lang w:eastAsia="zh-CN"/>
        </w:rPr>
      </w:pPr>
      <w:r>
        <w:rPr>
          <w:rFonts w:ascii="Times" w:hAnsi="Times" w:eastAsia="宋体" w:cs="Times"/>
          <w:sz w:val="20"/>
          <w:szCs w:val="20"/>
          <w:lang w:eastAsia="zh-CN"/>
        </w:rPr>
        <w:t>online: Whether the hardware is online.</w:t>
      </w:r>
    </w:p>
    <w:p>
      <w:pPr>
        <w:ind w:left="240" w:leftChars="100"/>
        <w:rPr>
          <w:rFonts w:ascii="Times" w:hAnsi="Times" w:eastAsia="宋体" w:cs="Times"/>
          <w:sz w:val="20"/>
          <w:szCs w:val="20"/>
          <w:lang w:eastAsia="zh-CN"/>
        </w:rPr>
      </w:pPr>
      <w:r>
        <w:rPr>
          <w:rFonts w:ascii="Times" w:hAnsi="Times" w:eastAsia="宋体" w:cs="Times"/>
          <w:sz w:val="20"/>
          <w:szCs w:val="20"/>
          <w:lang w:eastAsia="zh-CN"/>
        </w:rPr>
        <w:t>nickname: The nickname of hardware.</w:t>
      </w:r>
    </w:p>
    <w:p>
      <w:pPr>
        <w:ind w:left="240" w:leftChars="100"/>
        <w:rPr>
          <w:rFonts w:ascii="Times" w:hAnsi="Times" w:eastAsia="宋体" w:cs="Times"/>
          <w:sz w:val="20"/>
          <w:szCs w:val="20"/>
          <w:lang w:eastAsia="zh-CN"/>
        </w:rPr>
      </w:pPr>
      <w:r>
        <w:rPr>
          <w:rFonts w:ascii="Times" w:hAnsi="Times" w:eastAsia="宋体" w:cs="Times"/>
          <w:sz w:val="20"/>
          <w:szCs w:val="20"/>
          <w:lang w:eastAsia="zh-CN"/>
        </w:rPr>
        <w:t>last: The timestamp of last update.</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hardware’s data.</w:t>
      </w:r>
    </w:p>
    <w:p>
      <w:pPr>
        <w:ind w:left="240" w:leftChars="100"/>
        <w:rPr>
          <w:rFonts w:ascii="Times" w:hAnsi="Times" w:eastAsia="宋体" w:cs="Times"/>
          <w:sz w:val="20"/>
          <w:szCs w:val="20"/>
          <w:lang w:eastAsia="zh-CN"/>
        </w:rPr>
      </w:pPr>
    </w:p>
    <w:p>
      <w:pPr>
        <w:rPr>
          <w:rFonts w:ascii="Times" w:hAnsi="Times" w:eastAsia="宋体" w:cs="Times"/>
          <w:sz w:val="20"/>
          <w:szCs w:val="20"/>
          <w:lang w:eastAsia="zh-CN"/>
        </w:rPr>
      </w:pPr>
      <w:r>
        <w:rPr>
          <w:rFonts w:ascii="Times" w:hAnsi="Times" w:eastAsia="宋体" w:cs="Times"/>
          <w:sz w:val="20"/>
          <w:szCs w:val="20"/>
          <w:lang w:eastAsia="zh-CN"/>
        </w:rPr>
        <w:t>The outputs send to hardware when server send command should be in the form of json which content is:</w:t>
      </w:r>
    </w:p>
    <w:p>
      <w:pPr>
        <w:ind w:left="240" w:leftChars="100"/>
        <w:rPr>
          <w:rFonts w:ascii="Times" w:hAnsi="Times" w:eastAsia="宋体" w:cs="Times"/>
          <w:sz w:val="20"/>
          <w:szCs w:val="20"/>
          <w:lang w:eastAsia="zh-CN"/>
        </w:rPr>
      </w:pPr>
      <w:r>
        <w:rPr>
          <w:rFonts w:ascii="Times" w:hAnsi="Times" w:eastAsia="宋体" w:cs="Times"/>
          <w:sz w:val="20"/>
          <w:szCs w:val="20"/>
          <w:lang w:eastAsia="zh-CN"/>
        </w:rPr>
        <w:t>data: The command.</w:t>
      </w:r>
    </w:p>
    <w:p>
      <w:pPr>
        <w:ind w:left="240" w:leftChars="100"/>
        <w:rPr>
          <w:rFonts w:ascii="Times" w:hAnsi="Times" w:eastAsia="宋体" w:cs="Times"/>
          <w:sz w:val="20"/>
          <w:szCs w:val="20"/>
          <w:lang w:eastAsia="zh-CN"/>
        </w:rPr>
      </w:pPr>
    </w:p>
    <w:p>
      <w:pPr>
        <w:rPr>
          <w:rFonts w:ascii="Times" w:hAnsi="Times"/>
          <w:sz w:val="20"/>
          <w:szCs w:val="20"/>
          <w:lang w:eastAsia="en-US"/>
        </w:rPr>
      </w:pPr>
      <w:r>
        <w:rPr>
          <w:rFonts w:ascii="Times" w:hAnsi="Times" w:eastAsia="宋体" w:cs="Times"/>
          <w:sz w:val="20"/>
          <w:szCs w:val="20"/>
          <w:lang w:eastAsia="zh-CN"/>
        </w:rPr>
        <w:t>The outputs</w:t>
      </w:r>
      <w:r>
        <w:rPr>
          <w:rFonts w:ascii="Times" w:hAnsi="Times"/>
          <w:sz w:val="20"/>
          <w:szCs w:val="20"/>
          <w:lang w:eastAsia="en-US"/>
        </w:rPr>
        <w:t xml:space="preserve"> send to the Server.</w:t>
      </w:r>
    </w:p>
    <w:p>
      <w:pPr>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Result</w:t>
      </w:r>
      <w:r>
        <w:rPr>
          <w:rFonts w:ascii="Times" w:hAnsi="Times"/>
          <w:sz w:val="20"/>
          <w:szCs w:val="20"/>
          <w:lang w:eastAsia="en-US"/>
        </w:rPr>
        <w:t>: There outputs required, there are {value, room, hint}.</w:t>
      </w:r>
    </w:p>
    <w:p>
      <w:pPr>
        <w:rPr>
          <w:rFonts w:ascii="Times" w:hAnsi="Times"/>
          <w:sz w:val="20"/>
          <w:szCs w:val="20"/>
          <w:lang w:eastAsia="en-US"/>
        </w:rPr>
      </w:pPr>
      <w:r>
        <w:rPr>
          <w:rFonts w:ascii="Times" w:hAnsi="Times"/>
          <w:sz w:val="20"/>
          <w:szCs w:val="20"/>
          <w:lang w:eastAsia="en-US"/>
        </w:rPr>
        <w:t>{</w:t>
      </w:r>
    </w:p>
    <w:p>
      <w:pPr>
        <w:ind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string type whose value is in set:{“open”, “close”, “null”, “exception”} . “open” means turn on the light, “close” means turn off the light, “null” means do nothing and “exception” means don’t change the light and send some error information to the Server.</w:t>
      </w:r>
    </w:p>
    <w:p>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room:</w:t>
      </w:r>
      <w:r>
        <w:rPr>
          <w:rFonts w:ascii="Times" w:hAnsi="Times"/>
          <w:sz w:val="20"/>
          <w:szCs w:val="20"/>
          <w:lang w:eastAsia="en-US"/>
        </w:rPr>
        <w:t xml:space="preserve"> it is a numerical type that means the result for which room.</w:t>
      </w:r>
    </w:p>
    <w:p>
      <w:pPr>
        <w:ind w:firstLine="420"/>
        <w:rPr>
          <w:rFonts w:ascii="Times" w:hAnsi="Times"/>
          <w:sz w:val="20"/>
          <w:szCs w:val="20"/>
          <w:lang w:eastAsia="zh-CN"/>
        </w:rPr>
      </w:pPr>
      <w:r>
        <w:rPr>
          <w:rFonts w:hint="eastAsia" w:ascii="Times" w:hAnsi="Times"/>
          <w:sz w:val="20"/>
          <w:szCs w:val="20"/>
          <w:lang w:eastAsia="zh-CN"/>
        </w:rPr>
        <w:t>*</w:t>
      </w:r>
      <w:r>
        <w:rPr>
          <w:rFonts w:ascii="Times" w:hAnsi="Times"/>
          <w:sz w:val="20"/>
          <w:szCs w:val="20"/>
          <w:u w:val="single"/>
          <w:lang w:eastAsia="zh-CN"/>
        </w:rPr>
        <w:t>hint:</w:t>
      </w:r>
      <w:r>
        <w:rPr>
          <w:rFonts w:ascii="Times" w:hAnsi="Times"/>
          <w:sz w:val="20"/>
          <w:szCs w:val="20"/>
          <w:lang w:eastAsia="en-US"/>
        </w:rPr>
        <w:t xml:space="preserve"> it is a string type, the content is for explaining the result when intelligent control system reject the command.</w:t>
      </w:r>
    </w:p>
    <w:p>
      <w:pPr>
        <w:rPr>
          <w:rFonts w:ascii="Times" w:hAnsi="Times"/>
          <w:sz w:val="20"/>
          <w:szCs w:val="20"/>
          <w:lang w:eastAsia="en-US"/>
        </w:rPr>
      </w:pPr>
      <w:r>
        <w:rPr>
          <w:rFonts w:hint="eastAsia" w:ascii="Times" w:hAnsi="Times"/>
          <w:sz w:val="20"/>
          <w:szCs w:val="20"/>
          <w:lang w:eastAsia="en-US"/>
        </w:rPr>
        <w:t>}</w:t>
      </w:r>
    </w:p>
    <w:p>
      <w:pPr>
        <w:rPr>
          <w:rFonts w:hint="eastAsia" w:ascii="Times" w:hAnsi="Times" w:eastAsia="宋体" w:cs="Times"/>
          <w:sz w:val="20"/>
          <w:szCs w:val="20"/>
          <w:lang w:eastAsia="zh-CN"/>
        </w:rPr>
      </w:pP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3.5 Detailed Output Behavior for Developer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 4   Quality Requirements (Non-functional Requirements)</w:t>
      </w:r>
    </w:p>
    <w:p>
      <w:pPr>
        <w:rPr>
          <w:rFonts w:ascii="Times" w:hAnsi="Times" w:eastAsia="Times New Roman" w:cs="Times New Roman"/>
          <w:sz w:val="20"/>
          <w:szCs w:val="20"/>
          <w:lang w:eastAsia="en-US"/>
        </w:rPr>
      </w:pPr>
      <w:r>
        <w:rPr>
          <w:rFonts w:ascii="Times" w:hAnsi="Times" w:cs="Times New Roman"/>
          <w:sz w:val="20"/>
          <w:szCs w:val="20"/>
          <w:lang w:eastAsia="en-US"/>
        </w:rPr>
        <w:t>The system must show good behavior in many fields like</w:t>
      </w:r>
      <w:r>
        <w:rPr>
          <w:rFonts w:hint="eastAsia" w:ascii="Times" w:hAnsi="Times" w:eastAsia="宋体" w:cs="Times New Roman"/>
          <w:sz w:val="20"/>
          <w:szCs w:val="20"/>
          <w:lang w:eastAsia="zh-CN"/>
        </w:rPr>
        <w:t xml:space="preserve"> </w:t>
      </w:r>
      <w:r>
        <w:rPr>
          <w:rFonts w:ascii="Times" w:hAnsi="Times" w:eastAsia="宋体" w:cs="Times New Roman"/>
          <w:sz w:val="20"/>
          <w:szCs w:val="20"/>
          <w:lang w:eastAsia="zh-CN"/>
        </w:rPr>
        <w:t>Performance, Security, Availability, Reliability, Modifiability, Maintainability, Understandability.</w:t>
      </w:r>
      <w:r>
        <w:rPr>
          <w:rFonts w:ascii="Times" w:hAnsi="Times" w:cs="Times New Roman"/>
          <w:sz w:val="20"/>
          <w:szCs w:val="20"/>
          <w:lang w:eastAsia="en-US"/>
        </w:rPr>
        <w:br w:type="textWrapping"/>
      </w:r>
      <w:r>
        <w:rPr>
          <w:rFonts w:hint="eastAsia" w:ascii="Times" w:hAnsi="Times" w:eastAsia="Times New Roman" w:cs="Times New Roman"/>
          <w:sz w:val="20"/>
          <w:szCs w:val="20"/>
          <w:lang w:eastAsia="en-US"/>
        </w:rPr>
        <w:t>Interface aesthetics:</w:t>
      </w:r>
    </w:p>
    <w:p>
      <w:pPr>
        <w:ind w:firstLine="720"/>
        <w:rPr>
          <w:rFonts w:ascii="Times" w:hAnsi="Times" w:eastAsia="Times New Roman" w:cs="Times New Roman"/>
          <w:sz w:val="20"/>
          <w:szCs w:val="20"/>
          <w:lang w:eastAsia="en-US"/>
        </w:rPr>
      </w:pPr>
      <w:r>
        <w:rPr>
          <w:rFonts w:hint="eastAsia" w:ascii="Times" w:hAnsi="Times" w:eastAsia="Times New Roman" w:cs="Times New Roman"/>
          <w:sz w:val="20"/>
          <w:szCs w:val="20"/>
          <w:lang w:eastAsia="en-US"/>
        </w:rPr>
        <w:t>Simple, comfortable and elegant.</w:t>
      </w:r>
    </w:p>
    <w:p>
      <w:pPr>
        <w:rPr>
          <w:rFonts w:ascii="Times" w:hAnsi="Times" w:eastAsia="Times New Roman" w:cs="Times New Roman"/>
          <w:sz w:val="20"/>
          <w:szCs w:val="20"/>
          <w:lang w:eastAsia="en-US"/>
        </w:rPr>
      </w:pPr>
      <w:r>
        <w:rPr>
          <w:rFonts w:ascii="Times" w:hAnsi="Times" w:eastAsia="Times New Roman" w:cs="Times New Roman"/>
          <w:sz w:val="20"/>
          <w:szCs w:val="20"/>
          <w:lang w:eastAsia="en-US"/>
        </w:rPr>
        <w:t>Performance:</w:t>
      </w:r>
    </w:p>
    <w:p>
      <w:pPr>
        <w:ind w:firstLine="720"/>
        <w:rPr>
          <w:rFonts w:ascii="Times" w:hAnsi="Times" w:eastAsia="Times New Roman" w:cs="Times New Roman"/>
          <w:sz w:val="20"/>
          <w:szCs w:val="20"/>
          <w:lang w:eastAsia="en-US"/>
        </w:rPr>
      </w:pPr>
      <w:r>
        <w:rPr>
          <w:rFonts w:ascii="Times" w:hAnsi="Times" w:eastAsia="Times New Roman" w:cs="Times New Roman"/>
          <w:sz w:val="20"/>
          <w:szCs w:val="20"/>
          <w:lang w:eastAsia="en-US"/>
        </w:rPr>
        <w:t>The system can respond the users’ operation in less than 500ms</w:t>
      </w:r>
    </w:p>
    <w:p>
      <w:pPr>
        <w:ind w:firstLine="720"/>
        <w:rPr>
          <w:rFonts w:ascii="Times" w:hAnsi="Times" w:eastAsia="宋体" w:cs="Times New Roman"/>
          <w:sz w:val="20"/>
          <w:szCs w:val="20"/>
          <w:lang w:eastAsia="zh-CN"/>
        </w:rPr>
      </w:pPr>
      <w:r>
        <w:rPr>
          <w:rFonts w:ascii="Times" w:hAnsi="Times" w:eastAsia="Times New Roman" w:cs="Times New Roman"/>
          <w:sz w:val="20"/>
          <w:szCs w:val="20"/>
          <w:lang w:eastAsia="en-US"/>
        </w:rPr>
        <w:t xml:space="preserve">The </w:t>
      </w:r>
      <w:r>
        <w:rPr>
          <w:rFonts w:hint="eastAsia" w:ascii="Times" w:hAnsi="Times" w:eastAsia="宋体" w:cs="Times New Roman"/>
          <w:sz w:val="20"/>
          <w:szCs w:val="20"/>
          <w:lang w:eastAsia="zh-CN"/>
        </w:rPr>
        <w:t>hardware</w:t>
      </w:r>
      <w:r>
        <w:rPr>
          <w:rFonts w:ascii="Times" w:hAnsi="Times" w:eastAsia="宋体" w:cs="Times New Roman"/>
          <w:sz w:val="20"/>
          <w:szCs w:val="20"/>
          <w:lang w:eastAsia="zh-CN"/>
        </w:rPr>
        <w:t xml:space="preserve"> can </w:t>
      </w:r>
      <w:r>
        <w:rPr>
          <w:rFonts w:hint="eastAsia" w:ascii="Times" w:hAnsi="Times" w:eastAsia="宋体" w:cs="Times New Roman"/>
          <w:sz w:val="20"/>
          <w:szCs w:val="20"/>
          <w:lang w:eastAsia="zh-CN"/>
        </w:rPr>
        <w:t>respond</w:t>
      </w:r>
      <w:r>
        <w:rPr>
          <w:rFonts w:ascii="Times" w:hAnsi="Times" w:eastAsia="宋体" w:cs="Times New Roman"/>
          <w:sz w:val="20"/>
          <w:szCs w:val="20"/>
          <w:lang w:eastAsia="zh-CN"/>
        </w:rPr>
        <w:t xml:space="preserve"> </w:t>
      </w:r>
      <w:r>
        <w:rPr>
          <w:rFonts w:hint="eastAsia" w:ascii="Times" w:hAnsi="Times" w:eastAsia="宋体" w:cs="Times New Roman"/>
          <w:sz w:val="20"/>
          <w:szCs w:val="20"/>
          <w:lang w:eastAsia="zh-CN"/>
        </w:rPr>
        <w:t>the</w:t>
      </w:r>
      <w:r>
        <w:rPr>
          <w:rFonts w:ascii="Times" w:hAnsi="Times" w:eastAsia="宋体" w:cs="Times New Roman"/>
          <w:sz w:val="20"/>
          <w:szCs w:val="20"/>
          <w:lang w:eastAsia="zh-CN"/>
        </w:rPr>
        <w:t xml:space="preserve"> command </w:t>
      </w:r>
      <w:r>
        <w:rPr>
          <w:rFonts w:hint="eastAsia" w:ascii="Times" w:hAnsi="Times" w:eastAsia="宋体" w:cs="Times New Roman"/>
          <w:sz w:val="20"/>
          <w:szCs w:val="20"/>
          <w:lang w:eastAsia="zh-CN"/>
        </w:rPr>
        <w:t>in</w:t>
      </w:r>
      <w:r>
        <w:rPr>
          <w:rFonts w:ascii="Times" w:hAnsi="Times" w:eastAsia="宋体" w:cs="Times New Roman"/>
          <w:sz w:val="20"/>
          <w:szCs w:val="20"/>
          <w:lang w:eastAsia="zh-CN"/>
        </w:rPr>
        <w:t xml:space="preserve"> less than </w:t>
      </w:r>
      <w:r>
        <w:rPr>
          <w:rFonts w:hint="eastAsia" w:ascii="Times" w:hAnsi="Times" w:eastAsia="宋体" w:cs="Times New Roman"/>
          <w:sz w:val="20"/>
          <w:szCs w:val="20"/>
          <w:lang w:eastAsia="zh-CN"/>
        </w:rPr>
        <w:t>1000ms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S</w:t>
      </w:r>
      <w:r>
        <w:rPr>
          <w:rFonts w:ascii="Times" w:hAnsi="Times" w:eastAsia="宋体" w:cs="Times New Roman"/>
          <w:sz w:val="20"/>
          <w:szCs w:val="20"/>
          <w:lang w:eastAsia="zh-CN"/>
        </w:rPr>
        <w:t>ecurity</w:t>
      </w:r>
      <w:r>
        <w:rPr>
          <w:rFonts w:hint="eastAsia" w:ascii="Times" w:hAnsi="Times" w:eastAsia="宋体" w:cs="Times New Roman"/>
          <w:sz w:val="20"/>
          <w:szCs w:val="20"/>
          <w:lang w:eastAsia="zh-CN"/>
        </w:rPr>
        <w:t>:</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have different authority</w:t>
      </w:r>
      <w:r>
        <w:rPr>
          <w:rFonts w:hint="eastAsia" w:ascii="Times" w:hAnsi="Times" w:eastAsia="宋体" w:cs="Times New Roman"/>
          <w:sz w:val="20"/>
          <w:szCs w:val="20"/>
          <w:lang w:eastAsia="zh-CN"/>
        </w:rPr>
        <w:t>.</w:t>
      </w:r>
      <w:r>
        <w:rPr>
          <w:rFonts w:ascii="Times" w:hAnsi="Times" w:eastAsia="宋体" w:cs="Times New Roman"/>
          <w:sz w:val="20"/>
          <w:szCs w:val="20"/>
          <w:lang w:eastAsia="zh-CN"/>
        </w:rPr>
        <w:t xml:space="preserve"> The administrator’s jurisdiction must not be used by any other users.</w:t>
      </w:r>
    </w:p>
    <w:p>
      <w:pPr>
        <w:rPr>
          <w:rFonts w:ascii="Times" w:hAnsi="Times" w:eastAsia="宋体" w:cs="Times New Roman"/>
          <w:sz w:val="20"/>
          <w:szCs w:val="20"/>
          <w:lang w:eastAsia="zh-CN"/>
        </w:rPr>
      </w:pPr>
      <w:r>
        <w:rPr>
          <w:rFonts w:ascii="Times" w:hAnsi="Times" w:eastAsia="宋体" w:cs="Times New Roman"/>
          <w:sz w:val="20"/>
          <w:szCs w:val="20"/>
          <w:lang w:eastAsia="zh-CN"/>
        </w:rPr>
        <w:t>Availability: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user’s operation must be judged strictly by control part. Every situation must have a solution even if the user has a wrong operation.</w:t>
      </w:r>
    </w:p>
    <w:p>
      <w:pPr>
        <w:rPr>
          <w:rFonts w:ascii="Times" w:hAnsi="Times" w:eastAsia="宋体" w:cs="Times New Roman"/>
          <w:sz w:val="20"/>
          <w:szCs w:val="20"/>
          <w:lang w:eastAsia="zh-CN"/>
        </w:rPr>
      </w:pPr>
      <w:r>
        <w:rPr>
          <w:rFonts w:ascii="Times" w:hAnsi="Times" w:eastAsia="宋体" w:cs="Times New Roman"/>
          <w:sz w:val="20"/>
          <w:szCs w:val="20"/>
          <w:lang w:eastAsia="zh-CN"/>
        </w:rPr>
        <w:t>Reliability: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anti-interference. When some signal comes in a wrong way, the system should recognize it and give the respond.</w:t>
      </w:r>
    </w:p>
    <w:p>
      <w:pPr>
        <w:rPr>
          <w:rFonts w:ascii="Times" w:hAnsi="Times" w:eastAsia="宋体" w:cs="Times New Roman"/>
          <w:sz w:val="20"/>
          <w:szCs w:val="20"/>
          <w:lang w:eastAsia="zh-CN"/>
        </w:rPr>
      </w:pPr>
      <w:r>
        <w:rPr>
          <w:rFonts w:ascii="Times" w:hAnsi="Times" w:eastAsia="宋体" w:cs="Times New Roman"/>
          <w:sz w:val="20"/>
          <w:szCs w:val="20"/>
          <w:lang w:eastAsia="zh-CN"/>
        </w:rPr>
        <w:t>Modifiability: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can be changed. When users need some new functions, we can add up them into the system.</w:t>
      </w:r>
    </w:p>
    <w:p>
      <w:pPr>
        <w:rPr>
          <w:rFonts w:ascii="Times" w:hAnsi="Times" w:eastAsia="宋体" w:cs="Times New Roman"/>
          <w:sz w:val="20"/>
          <w:szCs w:val="20"/>
          <w:lang w:eastAsia="zh-CN"/>
        </w:rPr>
      </w:pPr>
      <w:r>
        <w:rPr>
          <w:rFonts w:ascii="Times" w:hAnsi="Times" w:eastAsia="宋体" w:cs="Times New Roman"/>
          <w:sz w:val="20"/>
          <w:szCs w:val="20"/>
          <w:lang w:eastAsia="zh-CN"/>
        </w:rPr>
        <w:t>Maintainability: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has to easily to be fixed. If some parts get wrong, it can easily to find some other things to take place.</w:t>
      </w:r>
    </w:p>
    <w:p>
      <w:pPr>
        <w:rPr>
          <w:rFonts w:ascii="Times" w:hAnsi="Times" w:eastAsia="宋体" w:cs="Times New Roman"/>
          <w:sz w:val="20"/>
          <w:szCs w:val="20"/>
          <w:lang w:eastAsia="zh-CN"/>
        </w:rPr>
      </w:pPr>
      <w:r>
        <w:rPr>
          <w:rFonts w:ascii="Times" w:hAnsi="Times" w:eastAsia="宋体" w:cs="Times New Roman"/>
          <w:sz w:val="20"/>
          <w:szCs w:val="20"/>
          <w:lang w:eastAsia="zh-CN"/>
        </w:rPr>
        <w:t>Understandability:</w:t>
      </w:r>
    </w:p>
    <w:p>
      <w:pPr>
        <w:rPr>
          <w:rFonts w:ascii="Times" w:hAnsi="Times" w:eastAsia="宋体" w:cs="Times New Roman"/>
          <w:sz w:val="20"/>
          <w:szCs w:val="20"/>
          <w:lang w:eastAsia="zh-CN"/>
        </w:rPr>
      </w:pPr>
      <w:r>
        <w:rPr>
          <w:rFonts w:ascii="Times" w:hAnsi="Times" w:eastAsia="宋体" w:cs="Times New Roman"/>
          <w:sz w:val="20"/>
          <w:szCs w:val="20"/>
          <w:lang w:eastAsia="zh-CN"/>
        </w:rPr>
        <w:tab/>
      </w:r>
      <w:r>
        <w:rPr>
          <w:rFonts w:ascii="Times" w:hAnsi="Times" w:eastAsia="宋体" w:cs="Times New Roman"/>
          <w:sz w:val="20"/>
          <w:szCs w:val="20"/>
          <w:lang w:eastAsia="zh-CN"/>
        </w:rPr>
        <w:t>The system must be easy for users. The UI and specification have to be good for users.</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5. Expected Subsets</w:t>
      </w: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L0:</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Basic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Users can log in. Ability to send data to back-end storage and call data from back-end storage.</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L1:</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Better GUI</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actuators (lights).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add/delete new rooms. Administrators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add/remove sensors.</w:t>
      </w:r>
    </w:p>
    <w:p>
      <w:pPr>
        <w:rPr>
          <w:rFonts w:ascii="Times" w:hAnsi="Times" w:eastAsia="宋体" w:cs="Times New Roman"/>
          <w:sz w:val="20"/>
          <w:szCs w:val="20"/>
          <w:lang w:eastAsia="zh-CN"/>
        </w:rPr>
      </w:pPr>
    </w:p>
    <w:p>
      <w:pPr>
        <w:rPr>
          <w:rFonts w:ascii="Times" w:hAnsi="Times" w:eastAsia="宋体" w:cs="Times New Roman"/>
          <w:sz w:val="20"/>
          <w:szCs w:val="20"/>
          <w:lang w:eastAsia="zh-CN"/>
        </w:rPr>
      </w:pPr>
      <w:r>
        <w:rPr>
          <w:rFonts w:hint="eastAsia" w:ascii="Times" w:hAnsi="Times" w:eastAsia="宋体" w:cs="Times New Roman"/>
          <w:sz w:val="20"/>
          <w:szCs w:val="20"/>
          <w:lang w:eastAsia="zh-CN"/>
        </w:rPr>
        <w:t>L2:</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Complete GUI for Intelligent Lighting Control</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see the status of the light.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Check if a room is occupied.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check the status of the light sensor. All three users have this permission.</w:t>
      </w:r>
    </w:p>
    <w:p>
      <w:pPr>
        <w:ind w:left="199" w:leftChars="83"/>
        <w:rPr>
          <w:rFonts w:ascii="Times" w:hAnsi="Times" w:eastAsia="宋体" w:cs="Times New Roman"/>
          <w:sz w:val="20"/>
          <w:szCs w:val="20"/>
          <w:lang w:eastAsia="zh-CN"/>
        </w:rPr>
      </w:pPr>
      <w:r>
        <w:rPr>
          <w:rFonts w:hint="eastAsia" w:ascii="Times" w:hAnsi="Times" w:eastAsia="宋体" w:cs="Times New Roman"/>
          <w:sz w:val="20"/>
          <w:szCs w:val="20"/>
          <w:lang w:eastAsia="zh-CN"/>
        </w:rPr>
        <w:t>- Ability to turn on/off the light. All three users have this right.</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6.   Fundamental Assumptions</w:t>
      </w:r>
    </w:p>
    <w:p>
      <w:pPr>
        <w:pStyle w:val="9"/>
        <w:spacing w:before="0" w:beforeAutospacing="0" w:after="0" w:afterAutospacing="0"/>
        <w:rPr>
          <w:rFonts w:cs="Helvetica"/>
          <w:color w:val="111111"/>
          <w:lang w:eastAsia="zh-CN"/>
        </w:rPr>
      </w:pPr>
      <w:r>
        <w:rPr>
          <w:rFonts w:cs="Helvetica"/>
          <w:color w:val="111111"/>
          <w:lang w:eastAsia="zh-CN"/>
        </w:rPr>
        <w:t>Hardware: Raspberry pi 3B+, C</w:t>
      </w:r>
      <w:r>
        <w:rPr>
          <w:rFonts w:hint="eastAsia" w:cs="Helvetica"/>
          <w:color w:val="111111"/>
          <w:lang w:eastAsia="zh-CN"/>
        </w:rPr>
        <w:t>amera</w:t>
      </w:r>
      <w:r>
        <w:rPr>
          <w:rFonts w:cs="Helvetica"/>
          <w:color w:val="111111"/>
          <w:lang w:eastAsia="zh-CN"/>
        </w:rPr>
        <w:t>, Light sensor, Light.</w:t>
      </w:r>
    </w:p>
    <w:p>
      <w:pPr>
        <w:pStyle w:val="9"/>
        <w:spacing w:before="0" w:beforeAutospacing="0" w:after="0" w:afterAutospacing="0"/>
        <w:rPr>
          <w:rFonts w:cs="Helvetica"/>
          <w:color w:val="111111"/>
          <w:lang w:eastAsia="zh-CN"/>
        </w:rPr>
      </w:pPr>
      <w:r>
        <w:rPr>
          <w:rFonts w:hint="eastAsia" w:cs="Helvetica"/>
          <w:color w:val="111111"/>
          <w:lang w:eastAsia="zh-CN"/>
        </w:rPr>
        <w:t>S</w:t>
      </w:r>
      <w:r>
        <w:rPr>
          <w:rFonts w:cs="Helvetica"/>
          <w:color w:val="111111"/>
          <w:lang w:eastAsia="zh-CN"/>
        </w:rPr>
        <w:t>oftware:</w:t>
      </w:r>
      <w:r>
        <w:rPr>
          <w:rFonts w:hint="eastAsia" w:cs="Helvetica"/>
          <w:color w:val="111111"/>
          <w:lang w:eastAsia="zh-CN"/>
        </w:rPr>
        <w:t xml:space="preserve"> </w:t>
      </w:r>
      <w:r>
        <w:rPr>
          <w:rFonts w:cs="Helvetica"/>
          <w:color w:val="111111"/>
          <w:lang w:eastAsia="zh-CN"/>
        </w:rPr>
        <w:t>Linux operating system</w:t>
      </w:r>
      <w:r>
        <w:rPr>
          <w:rFonts w:hint="eastAsia" w:cs="Helvetica"/>
          <w:color w:val="111111"/>
          <w:lang w:eastAsia="zh-CN"/>
        </w:rPr>
        <w:t>，</w:t>
      </w:r>
      <w:r>
        <w:rPr>
          <w:rFonts w:cs="Helvetica"/>
          <w:color w:val="111111"/>
          <w:lang w:eastAsia="zh-CN"/>
        </w:rPr>
        <w:t>P</w:t>
      </w:r>
      <w:r>
        <w:rPr>
          <w:rFonts w:hint="eastAsia" w:cs="Helvetica"/>
          <w:color w:val="111111"/>
          <w:lang w:eastAsia="zh-CN"/>
        </w:rPr>
        <w:t>ython</w:t>
      </w:r>
      <w:r>
        <w:rPr>
          <w:rFonts w:cs="Helvetica"/>
          <w:color w:val="111111"/>
          <w:lang w:eastAsia="zh-CN"/>
        </w:rPr>
        <w:t xml:space="preserve"> 3.6</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7.    Expected Changes</w:t>
      </w:r>
    </w:p>
    <w:p>
      <w:pPr>
        <w:pStyle w:val="22"/>
        <w:numPr>
          <w:ilvl w:val="0"/>
          <w:numId w:val="5"/>
        </w:numPr>
        <w:ind w:firstLineChars="0"/>
        <w:rPr>
          <w:rFonts w:ascii="Times" w:hAnsi="Times" w:cs="Times New Roman"/>
          <w:sz w:val="20"/>
          <w:szCs w:val="20"/>
          <w:lang w:eastAsia="en-US"/>
        </w:rPr>
      </w:pPr>
      <w:r>
        <w:rPr>
          <w:rFonts w:ascii="Times" w:hAnsi="Times" w:cs="Times New Roman"/>
          <w:sz w:val="20"/>
          <w:szCs w:val="20"/>
          <w:lang w:eastAsia="en-US"/>
        </w:rPr>
        <w:t xml:space="preserve">Add light history analysis </w:t>
      </w:r>
      <w:r>
        <w:rPr>
          <w:rFonts w:hint="eastAsia" w:ascii="Times" w:hAnsi="Times" w:cs="Times New Roman"/>
          <w:sz w:val="20"/>
          <w:szCs w:val="20"/>
          <w:lang w:eastAsia="en-US"/>
        </w:rPr>
        <w:t>function</w:t>
      </w:r>
      <w:r>
        <w:rPr>
          <w:rFonts w:ascii="Times" w:hAnsi="Times" w:cs="Times New Roman"/>
          <w:sz w:val="20"/>
          <w:szCs w:val="20"/>
          <w:lang w:eastAsia="en-US"/>
        </w:rPr>
        <w:t>.</w:t>
      </w:r>
    </w:p>
    <w:p>
      <w:pPr>
        <w:pStyle w:val="22"/>
        <w:numPr>
          <w:ilvl w:val="0"/>
          <w:numId w:val="5"/>
        </w:numPr>
        <w:ind w:firstLineChars="0"/>
        <w:rPr>
          <w:rFonts w:ascii="Times" w:hAnsi="Times" w:eastAsia="宋体" w:cs="Times New Roman"/>
          <w:sz w:val="20"/>
          <w:szCs w:val="20"/>
          <w:lang w:eastAsia="zh-CN"/>
        </w:rPr>
      </w:pPr>
      <w:r>
        <w:rPr>
          <w:rFonts w:hint="eastAsia" w:ascii="Times" w:hAnsi="Times" w:eastAsia="宋体" w:cs="Times New Roman"/>
          <w:sz w:val="20"/>
          <w:szCs w:val="20"/>
          <w:lang w:eastAsia="zh-CN"/>
        </w:rPr>
        <w:t>A</w:t>
      </w:r>
      <w:r>
        <w:rPr>
          <w:rFonts w:ascii="Times" w:hAnsi="Times" w:eastAsia="宋体" w:cs="Times New Roman"/>
          <w:sz w:val="20"/>
          <w:szCs w:val="20"/>
          <w:lang w:eastAsia="zh-CN"/>
        </w:rPr>
        <w:t>dd monitor function.</w:t>
      </w:r>
    </w:p>
    <w:p>
      <w:pPr>
        <w:pStyle w:val="22"/>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Adjust the brightness of the light</w:t>
      </w:r>
    </w:p>
    <w:p>
      <w:pPr>
        <w:pStyle w:val="22"/>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Personal Web Pages for Skin Change</w:t>
      </w:r>
    </w:p>
    <w:p>
      <w:pPr>
        <w:pStyle w:val="22"/>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personalized web customization</w:t>
      </w:r>
    </w:p>
    <w:p>
      <w:pPr>
        <w:pStyle w:val="22"/>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hotline for maintenance personnel.</w:t>
      </w:r>
    </w:p>
    <w:p>
      <w:pPr>
        <w:pStyle w:val="22"/>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Provide multilingual support.</w:t>
      </w:r>
    </w:p>
    <w:p>
      <w:pPr>
        <w:pStyle w:val="22"/>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Retrievable password and change password at any time</w:t>
      </w:r>
    </w:p>
    <w:p>
      <w:pPr>
        <w:pStyle w:val="22"/>
        <w:numPr>
          <w:ilvl w:val="0"/>
          <w:numId w:val="5"/>
        </w:numPr>
        <w:ind w:firstLineChars="0"/>
        <w:rPr>
          <w:rFonts w:ascii="Times" w:hAnsi="Times" w:cs="Times New Roman"/>
          <w:sz w:val="20"/>
          <w:szCs w:val="20"/>
          <w:lang w:eastAsia="en-US"/>
        </w:rPr>
      </w:pPr>
      <w:r>
        <w:rPr>
          <w:rFonts w:hint="eastAsia" w:ascii="Times" w:hAnsi="Times" w:cs="Times New Roman"/>
          <w:sz w:val="20"/>
          <w:szCs w:val="20"/>
          <w:lang w:eastAsia="en-US"/>
        </w:rPr>
        <w:t>Support binding mobile phone number and login by phone number.</w:t>
      </w:r>
    </w:p>
    <w:p>
      <w:pPr>
        <w:spacing w:before="100" w:beforeAutospacing="1" w:after="100" w:afterAutospacing="1"/>
        <w:outlineLvl w:val="1"/>
        <w:rPr>
          <w:rFonts w:ascii="Times" w:hAnsi="Times" w:eastAsia="Times New Roman" w:cs="Times New Roman"/>
          <w:b/>
          <w:bCs/>
          <w:sz w:val="36"/>
          <w:szCs w:val="36"/>
          <w:lang w:eastAsia="en-US"/>
        </w:rPr>
      </w:pPr>
      <w:r>
        <w:rPr>
          <w:rFonts w:ascii="Times" w:hAnsi="Times" w:eastAsia="Times New Roman" w:cs="Times New Roman"/>
          <w:b/>
          <w:bCs/>
          <w:sz w:val="36"/>
          <w:szCs w:val="36"/>
          <w:lang w:eastAsia="en-US"/>
        </w:rPr>
        <w:t>8.    Appendices</w:t>
      </w:r>
    </w:p>
    <w:p>
      <w:pPr>
        <w:spacing w:before="100" w:beforeAutospacing="1" w:after="100" w:afterAutospacing="1"/>
        <w:outlineLvl w:val="2"/>
        <w:rPr>
          <w:rFonts w:ascii="Times" w:hAnsi="Times" w:eastAsia="Times New Roman" w:cs="Times New Roman"/>
          <w:b/>
          <w:bCs/>
          <w:sz w:val="27"/>
          <w:szCs w:val="27"/>
          <w:lang w:eastAsia="en-US"/>
        </w:rPr>
      </w:pPr>
      <w:r>
        <w:rPr>
          <w:rFonts w:ascii="Times" w:hAnsi="Times" w:eastAsia="Times New Roman" w:cs="Times New Roman"/>
          <w:b/>
          <w:bCs/>
          <w:sz w:val="27"/>
          <w:szCs w:val="27"/>
          <w:lang w:eastAsia="en-US"/>
        </w:rPr>
        <w:t>8.1    Definitions and acronyms</w:t>
      </w:r>
    </w:p>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8.1.1    Definitions</w:t>
      </w:r>
    </w:p>
    <w:tbl>
      <w:tblPr>
        <w:tblStyle w:val="15"/>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Keyword</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hint="eastAsia" w:ascii="宋体" w:hAnsi="宋体" w:eastAsia="宋体" w:cs="Times New Roman"/>
                <w:sz w:val="20"/>
                <w:szCs w:val="20"/>
                <w:lang w:eastAsia="zh-CN"/>
              </w:rPr>
              <w:t>R</w:t>
            </w:r>
            <w:r>
              <w:rPr>
                <w:rFonts w:ascii="Times" w:hAnsi="Times" w:cs="Times New Roman"/>
                <w:sz w:val="20"/>
                <w:szCs w:val="20"/>
                <w:lang w:eastAsia="en-US"/>
              </w:rPr>
              <w:t xml:space="preserve">aspberry </w:t>
            </w:r>
            <w:r>
              <w:rPr>
                <w:rFonts w:hint="eastAsia" w:ascii="宋体" w:hAnsi="宋体" w:eastAsia="宋体" w:cs="Times New Roman"/>
                <w:sz w:val="20"/>
                <w:szCs w:val="20"/>
                <w:lang w:eastAsia="zh-CN"/>
              </w:rPr>
              <w:t>P</w:t>
            </w:r>
            <w:r>
              <w:rPr>
                <w:rFonts w:ascii="Times" w:hAnsi="Times" w:cs="Times New Roman"/>
                <w:sz w:val="20"/>
                <w:szCs w:val="20"/>
                <w:lang w:eastAsia="en-US"/>
              </w:rPr>
              <w:t>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zh-CN"/>
              </w:rPr>
            </w:pPr>
            <w:r>
              <w:rPr>
                <w:rFonts w:hint="eastAsia" w:ascii="Times" w:hAnsi="Times" w:cs="Times New Roman"/>
                <w:sz w:val="20"/>
                <w:szCs w:val="20"/>
                <w:lang w:eastAsia="zh-CN"/>
              </w:rPr>
              <w:t>A portable single-board computer</w:t>
            </w: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p>
      <w:pPr>
        <w:spacing w:before="100" w:beforeAutospacing="1" w:after="100" w:afterAutospacing="1"/>
        <w:outlineLvl w:val="3"/>
        <w:rPr>
          <w:rFonts w:ascii="Times" w:hAnsi="Times" w:eastAsia="Times New Roman" w:cs="Times New Roman"/>
          <w:b/>
          <w:bCs/>
          <w:lang w:eastAsia="en-US"/>
        </w:rPr>
      </w:pPr>
      <w:r>
        <w:rPr>
          <w:rFonts w:ascii="Times" w:hAnsi="Times" w:eastAsia="Times New Roman" w:cs="Times New Roman"/>
          <w:b/>
          <w:bCs/>
          <w:lang w:eastAsia="en-US"/>
        </w:rPr>
        <w:t>8.1.2    Acronyms and abbreviations</w:t>
      </w:r>
    </w:p>
    <w:tbl>
      <w:tblPr>
        <w:tblStyle w:val="15"/>
        <w:tblW w:w="840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60"/>
        <w:gridCol w:w="6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Acronym or</w:t>
            </w:r>
          </w:p>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Abbreviation</w:t>
            </w:r>
          </w:p>
        </w:tc>
        <w:tc>
          <w:tcPr>
            <w:tcW w:w="614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GUI</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IC</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Intelligence controller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0" w:type="dxa"/>
        </w:trPr>
        <w:tc>
          <w:tcPr>
            <w:tcW w:w="226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c>
          <w:tcPr>
            <w:tcW w:w="6140" w:type="dxa"/>
            <w:tcBorders>
              <w:top w:val="outset" w:color="auto" w:sz="6" w:space="0"/>
              <w:left w:val="outset" w:color="auto" w:sz="6" w:space="0"/>
              <w:bottom w:val="outset" w:color="auto" w:sz="6" w:space="0"/>
              <w:right w:val="outset" w:color="auto" w:sz="6" w:space="0"/>
            </w:tcBorders>
          </w:tcPr>
          <w:p>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p>
        </w:tc>
      </w:tr>
    </w:tbl>
    <w:p>
      <w:pPr>
        <w:spacing w:before="100" w:beforeAutospacing="1" w:after="100" w:afterAutospacing="1"/>
        <w:rPr>
          <w:rFonts w:ascii="Times" w:hAnsi="Times" w:cs="Times New Roman"/>
          <w:sz w:val="20"/>
          <w:szCs w:val="20"/>
          <w:lang w:eastAsia="en-US"/>
        </w:rPr>
      </w:pPr>
      <w:r>
        <w:rPr>
          <w:rFonts w:ascii="Times" w:hAnsi="Times" w:cs="Times New Roman"/>
          <w:b/>
          <w:bCs/>
          <w:sz w:val="20"/>
          <w:szCs w:val="20"/>
          <w:lang w:eastAsia="en-US"/>
        </w:rPr>
        <w:t>8.2    References</w:t>
      </w:r>
      <w:r>
        <w:rPr>
          <w:rFonts w:ascii="Times" w:hAnsi="Times" w:cs="Times New Roman"/>
          <w:sz w:val="20"/>
          <w:szCs w:val="20"/>
          <w:lang w:eastAsia="en-US"/>
        </w:rPr>
        <w:br w:type="textWrapping"/>
      </w:r>
      <w:r>
        <w:rPr>
          <w:rFonts w:ascii="Times" w:hAnsi="Times" w:cs="Times New Roman"/>
          <w:sz w:val="20"/>
          <w:szCs w:val="20"/>
          <w:lang w:eastAsia="en-US"/>
        </w:rPr>
        <w:br w:type="textWrapping"/>
      </w:r>
      <w:r>
        <w:rPr>
          <w:rFonts w:ascii="Times" w:hAnsi="Times" w:cs="Times New Roman"/>
          <w:sz w:val="20"/>
          <w:szCs w:val="20"/>
          <w:lang w:eastAsia="en-US"/>
        </w:rPr>
        <w:t> </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Times">
    <w:panose1 w:val="00000500000000020000"/>
    <w:charset w:val="00"/>
    <w:family w:val="roman"/>
    <w:pitch w:val="default"/>
    <w:sig w:usb0="E00002FF" w:usb1="5000205A" w:usb2="00000000" w:usb3="00000000" w:csb0="2000019F" w:csb1="4F010000"/>
  </w:font>
  <w:font w:name="Lucida Grande">
    <w:panose1 w:val="020B0600040502020204"/>
    <w:charset w:val="00"/>
    <w:family w:val="auto"/>
    <w:pitch w:val="default"/>
    <w:sig w:usb0="E1000AEF" w:usb1="5000A1FF" w:usb2="00000000" w:usb3="00000000" w:csb0="200001BF" w:csb1="4F010000"/>
  </w:font>
  <w:font w:name="Helvetica">
    <w:panose1 w:val="00000000000000000000"/>
    <w:charset w:val="00"/>
    <w:family w:val="swiss"/>
    <w:pitch w:val="default"/>
    <w:sig w:usb0="E00002FF" w:usb1="5000785B" w:usb2="00000000" w:usb3="00000000" w:csb0="2000019F" w:csb1="4F01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C2CA6"/>
    <w:multiLevelType w:val="multilevel"/>
    <w:tmpl w:val="163C2CA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1E3C0A61"/>
    <w:multiLevelType w:val="multilevel"/>
    <w:tmpl w:val="1E3C0A6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1F0A68C9"/>
    <w:multiLevelType w:val="multilevel"/>
    <w:tmpl w:val="1F0A68C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3">
    <w:nsid w:val="40D869A7"/>
    <w:multiLevelType w:val="multilevel"/>
    <w:tmpl w:val="40D869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1B50EFE"/>
    <w:multiLevelType w:val="multilevel"/>
    <w:tmpl w:val="41B50EF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19"/>
    <w:rsid w:val="00014354"/>
    <w:rsid w:val="000164A1"/>
    <w:rsid w:val="000473B4"/>
    <w:rsid w:val="0006757F"/>
    <w:rsid w:val="000A5023"/>
    <w:rsid w:val="000A7A4E"/>
    <w:rsid w:val="000B5663"/>
    <w:rsid w:val="000B6128"/>
    <w:rsid w:val="000D1BA3"/>
    <w:rsid w:val="000F68FB"/>
    <w:rsid w:val="000F7D05"/>
    <w:rsid w:val="00123456"/>
    <w:rsid w:val="00136DD0"/>
    <w:rsid w:val="001455E5"/>
    <w:rsid w:val="00153FC4"/>
    <w:rsid w:val="00155A92"/>
    <w:rsid w:val="00167F7B"/>
    <w:rsid w:val="0017594E"/>
    <w:rsid w:val="00192DFA"/>
    <w:rsid w:val="001A4007"/>
    <w:rsid w:val="001B0FB7"/>
    <w:rsid w:val="001B11BA"/>
    <w:rsid w:val="001B211B"/>
    <w:rsid w:val="001C2737"/>
    <w:rsid w:val="001D2F0A"/>
    <w:rsid w:val="001D528B"/>
    <w:rsid w:val="001E3E9C"/>
    <w:rsid w:val="001F168E"/>
    <w:rsid w:val="001F4ED9"/>
    <w:rsid w:val="002146AF"/>
    <w:rsid w:val="00220C6F"/>
    <w:rsid w:val="0022179F"/>
    <w:rsid w:val="00224285"/>
    <w:rsid w:val="00227C72"/>
    <w:rsid w:val="00232EF0"/>
    <w:rsid w:val="002427E9"/>
    <w:rsid w:val="002536FA"/>
    <w:rsid w:val="00261491"/>
    <w:rsid w:val="00264C3C"/>
    <w:rsid w:val="00265C1F"/>
    <w:rsid w:val="00273547"/>
    <w:rsid w:val="002949A8"/>
    <w:rsid w:val="002A53D7"/>
    <w:rsid w:val="002B2E40"/>
    <w:rsid w:val="002C39C2"/>
    <w:rsid w:val="002C5B5A"/>
    <w:rsid w:val="002D0EF4"/>
    <w:rsid w:val="002D5F15"/>
    <w:rsid w:val="002F12E3"/>
    <w:rsid w:val="002F14B0"/>
    <w:rsid w:val="00307E94"/>
    <w:rsid w:val="00312C68"/>
    <w:rsid w:val="003168E9"/>
    <w:rsid w:val="00323B62"/>
    <w:rsid w:val="00337376"/>
    <w:rsid w:val="003445EE"/>
    <w:rsid w:val="003467E5"/>
    <w:rsid w:val="003539AE"/>
    <w:rsid w:val="00373D6D"/>
    <w:rsid w:val="00384F0D"/>
    <w:rsid w:val="00392BAD"/>
    <w:rsid w:val="003B56E8"/>
    <w:rsid w:val="003C1248"/>
    <w:rsid w:val="003C1690"/>
    <w:rsid w:val="003D5AA2"/>
    <w:rsid w:val="003D7C99"/>
    <w:rsid w:val="003E4615"/>
    <w:rsid w:val="003F3235"/>
    <w:rsid w:val="004078C8"/>
    <w:rsid w:val="00410326"/>
    <w:rsid w:val="00432A48"/>
    <w:rsid w:val="00432D59"/>
    <w:rsid w:val="00437B23"/>
    <w:rsid w:val="004418B7"/>
    <w:rsid w:val="00446386"/>
    <w:rsid w:val="004519A5"/>
    <w:rsid w:val="0045308F"/>
    <w:rsid w:val="004552B3"/>
    <w:rsid w:val="00471174"/>
    <w:rsid w:val="00474F05"/>
    <w:rsid w:val="00481BEB"/>
    <w:rsid w:val="004A0C65"/>
    <w:rsid w:val="004A3470"/>
    <w:rsid w:val="004B4DB9"/>
    <w:rsid w:val="004B604C"/>
    <w:rsid w:val="004B60D9"/>
    <w:rsid w:val="004C082D"/>
    <w:rsid w:val="004C6723"/>
    <w:rsid w:val="004D2BB1"/>
    <w:rsid w:val="004E1F5D"/>
    <w:rsid w:val="00501CA5"/>
    <w:rsid w:val="00507438"/>
    <w:rsid w:val="00510D1C"/>
    <w:rsid w:val="005112D1"/>
    <w:rsid w:val="00523082"/>
    <w:rsid w:val="0052349C"/>
    <w:rsid w:val="00523FEF"/>
    <w:rsid w:val="0053131E"/>
    <w:rsid w:val="00535801"/>
    <w:rsid w:val="0055074F"/>
    <w:rsid w:val="0055200B"/>
    <w:rsid w:val="005603F9"/>
    <w:rsid w:val="005665D4"/>
    <w:rsid w:val="0057378B"/>
    <w:rsid w:val="00576EF5"/>
    <w:rsid w:val="0058360F"/>
    <w:rsid w:val="0058589A"/>
    <w:rsid w:val="005864B9"/>
    <w:rsid w:val="00591144"/>
    <w:rsid w:val="0059620B"/>
    <w:rsid w:val="005A66CA"/>
    <w:rsid w:val="005C3AE7"/>
    <w:rsid w:val="005D179A"/>
    <w:rsid w:val="005F1616"/>
    <w:rsid w:val="005F519D"/>
    <w:rsid w:val="00614BE5"/>
    <w:rsid w:val="00617464"/>
    <w:rsid w:val="006223B1"/>
    <w:rsid w:val="00622419"/>
    <w:rsid w:val="00637E2E"/>
    <w:rsid w:val="00653996"/>
    <w:rsid w:val="006566D4"/>
    <w:rsid w:val="006615F1"/>
    <w:rsid w:val="006655CA"/>
    <w:rsid w:val="0067495D"/>
    <w:rsid w:val="006816B1"/>
    <w:rsid w:val="00685123"/>
    <w:rsid w:val="006A7919"/>
    <w:rsid w:val="006C0518"/>
    <w:rsid w:val="006C4165"/>
    <w:rsid w:val="006D6109"/>
    <w:rsid w:val="006D6829"/>
    <w:rsid w:val="006D6CDE"/>
    <w:rsid w:val="006E2B53"/>
    <w:rsid w:val="006E3172"/>
    <w:rsid w:val="00715EC9"/>
    <w:rsid w:val="007168BC"/>
    <w:rsid w:val="0071693B"/>
    <w:rsid w:val="007203E0"/>
    <w:rsid w:val="007225A4"/>
    <w:rsid w:val="0074790F"/>
    <w:rsid w:val="0075243F"/>
    <w:rsid w:val="00762AA8"/>
    <w:rsid w:val="00762D3B"/>
    <w:rsid w:val="00772D1E"/>
    <w:rsid w:val="00785631"/>
    <w:rsid w:val="007921D7"/>
    <w:rsid w:val="00793820"/>
    <w:rsid w:val="007A6783"/>
    <w:rsid w:val="007B40C0"/>
    <w:rsid w:val="007B4E8D"/>
    <w:rsid w:val="007D3C97"/>
    <w:rsid w:val="007E1A00"/>
    <w:rsid w:val="00804F94"/>
    <w:rsid w:val="00815D4E"/>
    <w:rsid w:val="00815FFC"/>
    <w:rsid w:val="008200EA"/>
    <w:rsid w:val="00832FD6"/>
    <w:rsid w:val="00834DD6"/>
    <w:rsid w:val="00840B0C"/>
    <w:rsid w:val="00850025"/>
    <w:rsid w:val="008565C4"/>
    <w:rsid w:val="008621E6"/>
    <w:rsid w:val="00871545"/>
    <w:rsid w:val="008805BE"/>
    <w:rsid w:val="00886E19"/>
    <w:rsid w:val="008A34B5"/>
    <w:rsid w:val="008C14DB"/>
    <w:rsid w:val="008C33FE"/>
    <w:rsid w:val="008E2D35"/>
    <w:rsid w:val="008E388B"/>
    <w:rsid w:val="008F0A2F"/>
    <w:rsid w:val="008F7FBF"/>
    <w:rsid w:val="009023C2"/>
    <w:rsid w:val="009135B5"/>
    <w:rsid w:val="0091446E"/>
    <w:rsid w:val="00920CC8"/>
    <w:rsid w:val="00932E95"/>
    <w:rsid w:val="00945026"/>
    <w:rsid w:val="00945307"/>
    <w:rsid w:val="009469D7"/>
    <w:rsid w:val="00953C57"/>
    <w:rsid w:val="00955BD7"/>
    <w:rsid w:val="00962484"/>
    <w:rsid w:val="00962B21"/>
    <w:rsid w:val="00964539"/>
    <w:rsid w:val="0098610F"/>
    <w:rsid w:val="009A161B"/>
    <w:rsid w:val="009A4EC8"/>
    <w:rsid w:val="009A539E"/>
    <w:rsid w:val="009B2D65"/>
    <w:rsid w:val="009B5C07"/>
    <w:rsid w:val="009C185E"/>
    <w:rsid w:val="009C302F"/>
    <w:rsid w:val="009D5C4A"/>
    <w:rsid w:val="009E6068"/>
    <w:rsid w:val="009F020A"/>
    <w:rsid w:val="009F2DC6"/>
    <w:rsid w:val="00A00025"/>
    <w:rsid w:val="00A01A84"/>
    <w:rsid w:val="00A13024"/>
    <w:rsid w:val="00A16AA0"/>
    <w:rsid w:val="00A21012"/>
    <w:rsid w:val="00A27177"/>
    <w:rsid w:val="00A5087E"/>
    <w:rsid w:val="00A55605"/>
    <w:rsid w:val="00A624EA"/>
    <w:rsid w:val="00A70BFF"/>
    <w:rsid w:val="00A83C1C"/>
    <w:rsid w:val="00A862D0"/>
    <w:rsid w:val="00A97104"/>
    <w:rsid w:val="00AB6E1D"/>
    <w:rsid w:val="00AB72CF"/>
    <w:rsid w:val="00AC401B"/>
    <w:rsid w:val="00AC5383"/>
    <w:rsid w:val="00AE1600"/>
    <w:rsid w:val="00AF5CC3"/>
    <w:rsid w:val="00B013DC"/>
    <w:rsid w:val="00B02A1A"/>
    <w:rsid w:val="00B075EF"/>
    <w:rsid w:val="00B359D4"/>
    <w:rsid w:val="00B4718C"/>
    <w:rsid w:val="00B64B15"/>
    <w:rsid w:val="00B704DD"/>
    <w:rsid w:val="00B712E9"/>
    <w:rsid w:val="00B76704"/>
    <w:rsid w:val="00B81FB6"/>
    <w:rsid w:val="00B9156D"/>
    <w:rsid w:val="00B92925"/>
    <w:rsid w:val="00B9669F"/>
    <w:rsid w:val="00BA639C"/>
    <w:rsid w:val="00BB1A39"/>
    <w:rsid w:val="00BB6280"/>
    <w:rsid w:val="00BD1D42"/>
    <w:rsid w:val="00BD3569"/>
    <w:rsid w:val="00BE20D2"/>
    <w:rsid w:val="00BF2FC4"/>
    <w:rsid w:val="00C129D9"/>
    <w:rsid w:val="00C12A66"/>
    <w:rsid w:val="00C3700C"/>
    <w:rsid w:val="00C40474"/>
    <w:rsid w:val="00C4087A"/>
    <w:rsid w:val="00C47169"/>
    <w:rsid w:val="00C52222"/>
    <w:rsid w:val="00C8247D"/>
    <w:rsid w:val="00C95D6E"/>
    <w:rsid w:val="00C97E7F"/>
    <w:rsid w:val="00CA4283"/>
    <w:rsid w:val="00CA4815"/>
    <w:rsid w:val="00CC4596"/>
    <w:rsid w:val="00CD1448"/>
    <w:rsid w:val="00CD28EA"/>
    <w:rsid w:val="00CD3467"/>
    <w:rsid w:val="00CE0803"/>
    <w:rsid w:val="00CF10F4"/>
    <w:rsid w:val="00CF34BB"/>
    <w:rsid w:val="00CF6AB9"/>
    <w:rsid w:val="00D009EE"/>
    <w:rsid w:val="00D25AEA"/>
    <w:rsid w:val="00D356CD"/>
    <w:rsid w:val="00D46BB0"/>
    <w:rsid w:val="00D5024E"/>
    <w:rsid w:val="00D51D2F"/>
    <w:rsid w:val="00D53B85"/>
    <w:rsid w:val="00D73597"/>
    <w:rsid w:val="00D77E97"/>
    <w:rsid w:val="00D821DA"/>
    <w:rsid w:val="00D8445F"/>
    <w:rsid w:val="00D913F4"/>
    <w:rsid w:val="00D93A9C"/>
    <w:rsid w:val="00D9501F"/>
    <w:rsid w:val="00DA2DCA"/>
    <w:rsid w:val="00DA5931"/>
    <w:rsid w:val="00DB07B0"/>
    <w:rsid w:val="00DB1315"/>
    <w:rsid w:val="00DB2465"/>
    <w:rsid w:val="00DB3212"/>
    <w:rsid w:val="00DD07E9"/>
    <w:rsid w:val="00DD2AB7"/>
    <w:rsid w:val="00E02F02"/>
    <w:rsid w:val="00E02F0D"/>
    <w:rsid w:val="00E06C8F"/>
    <w:rsid w:val="00E10D98"/>
    <w:rsid w:val="00E21A60"/>
    <w:rsid w:val="00E3304A"/>
    <w:rsid w:val="00E53BF3"/>
    <w:rsid w:val="00E57782"/>
    <w:rsid w:val="00E71358"/>
    <w:rsid w:val="00E718F1"/>
    <w:rsid w:val="00E7312C"/>
    <w:rsid w:val="00E846DE"/>
    <w:rsid w:val="00E95DCB"/>
    <w:rsid w:val="00EA3A6B"/>
    <w:rsid w:val="00EB3768"/>
    <w:rsid w:val="00ED0738"/>
    <w:rsid w:val="00ED0848"/>
    <w:rsid w:val="00ED50E6"/>
    <w:rsid w:val="00ED7971"/>
    <w:rsid w:val="00EE4D2E"/>
    <w:rsid w:val="00EE69E1"/>
    <w:rsid w:val="00EF0D3C"/>
    <w:rsid w:val="00EF7AA1"/>
    <w:rsid w:val="00F06DA0"/>
    <w:rsid w:val="00F133D8"/>
    <w:rsid w:val="00F224DE"/>
    <w:rsid w:val="00F23CEB"/>
    <w:rsid w:val="00F27535"/>
    <w:rsid w:val="00F27D63"/>
    <w:rsid w:val="00F41AB8"/>
    <w:rsid w:val="00F42696"/>
    <w:rsid w:val="00F5141A"/>
    <w:rsid w:val="00F5758E"/>
    <w:rsid w:val="00F57FD9"/>
    <w:rsid w:val="00F60718"/>
    <w:rsid w:val="00F73361"/>
    <w:rsid w:val="00F81CDC"/>
    <w:rsid w:val="00F902DB"/>
    <w:rsid w:val="00FA3070"/>
    <w:rsid w:val="00FA71B1"/>
    <w:rsid w:val="00FC1C13"/>
    <w:rsid w:val="00FC2319"/>
    <w:rsid w:val="00FC707F"/>
    <w:rsid w:val="00FF07C3"/>
    <w:rsid w:val="00FF385D"/>
    <w:rsid w:val="00FF5526"/>
    <w:rsid w:val="08D61F75"/>
    <w:rsid w:val="094868DD"/>
    <w:rsid w:val="0FAF48A4"/>
    <w:rsid w:val="1CA94E93"/>
    <w:rsid w:val="1FBDCAEF"/>
    <w:rsid w:val="2C355DA2"/>
    <w:rsid w:val="33785AF8"/>
    <w:rsid w:val="35753AC4"/>
    <w:rsid w:val="35B47072"/>
    <w:rsid w:val="375F26C0"/>
    <w:rsid w:val="3C6D39D4"/>
    <w:rsid w:val="3D1CE839"/>
    <w:rsid w:val="3F704D2A"/>
    <w:rsid w:val="433D788B"/>
    <w:rsid w:val="4CB6AC1E"/>
    <w:rsid w:val="4CFF7A30"/>
    <w:rsid w:val="4DF099A1"/>
    <w:rsid w:val="4F370D60"/>
    <w:rsid w:val="4F8B73E3"/>
    <w:rsid w:val="4FDE90E3"/>
    <w:rsid w:val="57AC8946"/>
    <w:rsid w:val="5BEFD5FB"/>
    <w:rsid w:val="5CB75379"/>
    <w:rsid w:val="5FFDC0B2"/>
    <w:rsid w:val="66CB0716"/>
    <w:rsid w:val="679F01EC"/>
    <w:rsid w:val="67FB5665"/>
    <w:rsid w:val="6D00398B"/>
    <w:rsid w:val="6EBD4BA0"/>
    <w:rsid w:val="6F7E9A11"/>
    <w:rsid w:val="6FB76783"/>
    <w:rsid w:val="6FBA85D0"/>
    <w:rsid w:val="6FBFEE58"/>
    <w:rsid w:val="73FE1B8F"/>
    <w:rsid w:val="77A5FD32"/>
    <w:rsid w:val="77FADF3A"/>
    <w:rsid w:val="797F458A"/>
    <w:rsid w:val="79A7235B"/>
    <w:rsid w:val="7BEF59F6"/>
    <w:rsid w:val="7BFC5835"/>
    <w:rsid w:val="7BFF49E5"/>
    <w:rsid w:val="7F7BE905"/>
    <w:rsid w:val="7FDC1759"/>
    <w:rsid w:val="7FDFDFCD"/>
    <w:rsid w:val="8B036A5B"/>
    <w:rsid w:val="8FE5B90B"/>
    <w:rsid w:val="9E7F4531"/>
    <w:rsid w:val="A0B7485C"/>
    <w:rsid w:val="A35E2F78"/>
    <w:rsid w:val="A9AC0F41"/>
    <w:rsid w:val="B2EF99ED"/>
    <w:rsid w:val="B8FEC95F"/>
    <w:rsid w:val="B9FB9335"/>
    <w:rsid w:val="BBED5E7E"/>
    <w:rsid w:val="BD2EA139"/>
    <w:rsid w:val="BDEFF91C"/>
    <w:rsid w:val="D5FD1112"/>
    <w:rsid w:val="DBBFD0A8"/>
    <w:rsid w:val="DFFB347C"/>
    <w:rsid w:val="EFA7481F"/>
    <w:rsid w:val="F0FCB61B"/>
    <w:rsid w:val="F4FCA7A7"/>
    <w:rsid w:val="F5FC79C3"/>
    <w:rsid w:val="F7AF0E7B"/>
    <w:rsid w:val="FAFEF869"/>
    <w:rsid w:val="FBEF790B"/>
    <w:rsid w:val="FE6A9801"/>
    <w:rsid w:val="FF27A668"/>
    <w:rsid w:val="FFB5D583"/>
    <w:rsid w:val="FFB5D643"/>
    <w:rsid w:val="FFD8AB5F"/>
    <w:rsid w:val="FFDF48E1"/>
    <w:rsid w:val="FFDFC002"/>
    <w:rsid w:val="FFE9DE2F"/>
    <w:rsid w:val="FFEF0DBD"/>
    <w:rsid w:val="FFF7CB3C"/>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spacing w:before="100" w:beforeAutospacing="1" w:after="100" w:afterAutospacing="1"/>
      <w:outlineLvl w:val="0"/>
    </w:pPr>
    <w:rPr>
      <w:rFonts w:ascii="Times" w:hAnsi="Times"/>
      <w:b/>
      <w:bCs/>
      <w:kern w:val="36"/>
      <w:sz w:val="48"/>
      <w:szCs w:val="48"/>
      <w:lang w:eastAsia="en-US"/>
    </w:rPr>
  </w:style>
  <w:style w:type="paragraph" w:styleId="3">
    <w:name w:val="heading 2"/>
    <w:basedOn w:val="1"/>
    <w:next w:val="1"/>
    <w:link w:val="17"/>
    <w:qFormat/>
    <w:uiPriority w:val="9"/>
    <w:pPr>
      <w:spacing w:before="100" w:beforeAutospacing="1" w:after="100" w:afterAutospacing="1"/>
      <w:outlineLvl w:val="1"/>
    </w:pPr>
    <w:rPr>
      <w:rFonts w:ascii="Times" w:hAnsi="Times"/>
      <w:b/>
      <w:bCs/>
      <w:sz w:val="36"/>
      <w:szCs w:val="36"/>
      <w:lang w:eastAsia="en-US"/>
    </w:rPr>
  </w:style>
  <w:style w:type="paragraph" w:styleId="4">
    <w:name w:val="heading 3"/>
    <w:basedOn w:val="1"/>
    <w:next w:val="1"/>
    <w:link w:val="18"/>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19"/>
    <w:qFormat/>
    <w:uiPriority w:val="9"/>
    <w:pPr>
      <w:spacing w:before="100" w:beforeAutospacing="1" w:after="100" w:afterAutospacing="1"/>
      <w:outlineLvl w:val="3"/>
    </w:pPr>
    <w:rPr>
      <w:rFonts w:ascii="Times" w:hAnsi="Times"/>
      <w:b/>
      <w:bCs/>
      <w:lang w:eastAsia="en-US"/>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0"/>
    <w:unhideWhenUsed/>
    <w:uiPriority w:val="99"/>
    <w:rPr>
      <w:rFonts w:ascii="Lucida Grande" w:hAnsi="Lucida Grande"/>
      <w:sz w:val="18"/>
      <w:szCs w:val="18"/>
    </w:rPr>
  </w:style>
  <w:style w:type="paragraph" w:styleId="7">
    <w:name w:val="footer"/>
    <w:basedOn w:val="1"/>
    <w:link w:val="28"/>
    <w:unhideWhenUsed/>
    <w:uiPriority w:val="99"/>
    <w:pPr>
      <w:tabs>
        <w:tab w:val="center" w:pos="4153"/>
        <w:tab w:val="right" w:pos="8306"/>
      </w:tabs>
      <w:snapToGrid w:val="0"/>
    </w:pPr>
    <w:rPr>
      <w:sz w:val="18"/>
      <w:szCs w:val="18"/>
    </w:rPr>
  </w:style>
  <w:style w:type="paragraph" w:styleId="8">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100" w:beforeAutospacing="1" w:after="100" w:afterAutospacing="1"/>
    </w:pPr>
    <w:rPr>
      <w:rFonts w:ascii="Times" w:hAnsi="Times" w:cs="Times New Roman"/>
      <w:sz w:val="20"/>
      <w:szCs w:val="20"/>
      <w:lang w:eastAsia="en-US"/>
    </w:rPr>
  </w:style>
  <w:style w:type="paragraph" w:styleId="10">
    <w:name w:val="Title"/>
    <w:basedOn w:val="1"/>
    <w:next w:val="1"/>
    <w:link w:val="24"/>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unhideWhenUsed/>
    <w:qFormat/>
    <w:uiPriority w:val="99"/>
    <w:rPr>
      <w:color w:val="0000FF"/>
      <w:u w:val="single"/>
    </w:rPr>
  </w:style>
  <w:style w:type="character" w:customStyle="1" w:styleId="16">
    <w:name w:val="标题 1 字符"/>
    <w:basedOn w:val="11"/>
    <w:link w:val="2"/>
    <w:qFormat/>
    <w:uiPriority w:val="9"/>
    <w:rPr>
      <w:rFonts w:ascii="Times" w:hAnsi="Times"/>
      <w:b/>
      <w:bCs/>
      <w:kern w:val="36"/>
      <w:sz w:val="48"/>
      <w:szCs w:val="48"/>
      <w:lang w:eastAsia="en-US"/>
    </w:rPr>
  </w:style>
  <w:style w:type="character" w:customStyle="1" w:styleId="17">
    <w:name w:val="标题 2 字符"/>
    <w:basedOn w:val="11"/>
    <w:link w:val="3"/>
    <w:qFormat/>
    <w:uiPriority w:val="9"/>
    <w:rPr>
      <w:rFonts w:ascii="Times" w:hAnsi="Times"/>
      <w:b/>
      <w:bCs/>
      <w:sz w:val="36"/>
      <w:szCs w:val="36"/>
      <w:lang w:eastAsia="en-US"/>
    </w:rPr>
  </w:style>
  <w:style w:type="character" w:customStyle="1" w:styleId="18">
    <w:name w:val="标题 3 字符"/>
    <w:basedOn w:val="11"/>
    <w:link w:val="4"/>
    <w:qFormat/>
    <w:uiPriority w:val="9"/>
    <w:rPr>
      <w:rFonts w:ascii="Times" w:hAnsi="Times"/>
      <w:b/>
      <w:bCs/>
      <w:sz w:val="27"/>
      <w:szCs w:val="27"/>
      <w:lang w:eastAsia="en-US"/>
    </w:rPr>
  </w:style>
  <w:style w:type="character" w:customStyle="1" w:styleId="19">
    <w:name w:val="标题 4 字符"/>
    <w:basedOn w:val="11"/>
    <w:link w:val="5"/>
    <w:qFormat/>
    <w:uiPriority w:val="9"/>
    <w:rPr>
      <w:rFonts w:ascii="Times" w:hAnsi="Times"/>
      <w:b/>
      <w:bCs/>
      <w:sz w:val="24"/>
      <w:szCs w:val="24"/>
      <w:lang w:eastAsia="en-US"/>
    </w:rPr>
  </w:style>
  <w:style w:type="character" w:customStyle="1" w:styleId="20">
    <w:name w:val="批注框文本 字符"/>
    <w:basedOn w:val="11"/>
    <w:link w:val="6"/>
    <w:semiHidden/>
    <w:uiPriority w:val="99"/>
    <w:rPr>
      <w:rFonts w:ascii="Lucida Grande" w:hAnsi="Lucida Grande"/>
      <w:sz w:val="18"/>
      <w:szCs w:val="18"/>
    </w:rPr>
  </w:style>
  <w:style w:type="paragraph" w:customStyle="1" w:styleId="21">
    <w:name w:val="Table Paragraph"/>
    <w:basedOn w:val="1"/>
    <w:qFormat/>
    <w:uiPriority w:val="1"/>
    <w:pPr>
      <w:widowControl w:val="0"/>
    </w:pPr>
    <w:rPr>
      <w:rFonts w:eastAsiaTheme="minorHAnsi"/>
      <w:sz w:val="22"/>
      <w:szCs w:val="22"/>
      <w:lang w:eastAsia="en-US"/>
    </w:rPr>
  </w:style>
  <w:style w:type="paragraph" w:customStyle="1" w:styleId="22">
    <w:name w:val="列出段落1"/>
    <w:basedOn w:val="1"/>
    <w:qFormat/>
    <w:uiPriority w:val="34"/>
    <w:pPr>
      <w:ind w:firstLine="420" w:firstLineChars="200"/>
    </w:pPr>
  </w:style>
  <w:style w:type="character" w:customStyle="1" w:styleId="23">
    <w:name w:val="未处理的提及1"/>
    <w:basedOn w:val="11"/>
    <w:unhideWhenUsed/>
    <w:uiPriority w:val="99"/>
    <w:rPr>
      <w:color w:val="605E5C"/>
      <w:shd w:val="clear" w:color="auto" w:fill="E1DFDD"/>
    </w:rPr>
  </w:style>
  <w:style w:type="character" w:customStyle="1" w:styleId="24">
    <w:name w:val="标题 字符"/>
    <w:basedOn w:val="11"/>
    <w:link w:val="10"/>
    <w:qFormat/>
    <w:uiPriority w:val="10"/>
    <w:rPr>
      <w:rFonts w:asciiTheme="majorHAnsi" w:hAnsiTheme="majorHAnsi" w:eastAsiaTheme="majorEastAsia" w:cstheme="majorBidi"/>
      <w:color w:val="17375E" w:themeColor="text2" w:themeShade="BF"/>
      <w:spacing w:val="5"/>
      <w:kern w:val="28"/>
      <w:sz w:val="52"/>
      <w:szCs w:val="52"/>
      <w:lang w:eastAsia="ja-JP"/>
    </w:rPr>
  </w:style>
  <w:style w:type="paragraph" w:customStyle="1" w:styleId="25">
    <w:name w:val="列出段落2"/>
    <w:basedOn w:val="1"/>
    <w:qFormat/>
    <w:uiPriority w:val="34"/>
    <w:pPr>
      <w:ind w:left="720"/>
      <w:contextualSpacing/>
    </w:pPr>
  </w:style>
  <w:style w:type="paragraph" w:customStyle="1" w:styleId="26">
    <w:name w:val="修订1"/>
    <w:hidden/>
    <w:semiHidden/>
    <w:qFormat/>
    <w:uiPriority w:val="99"/>
    <w:rPr>
      <w:rFonts w:asciiTheme="minorHAnsi" w:hAnsiTheme="minorHAnsi" w:eastAsiaTheme="minorEastAsia" w:cstheme="minorBidi"/>
      <w:sz w:val="24"/>
      <w:szCs w:val="24"/>
      <w:lang w:val="en-US" w:eastAsia="ja-JP" w:bidi="ar-SA"/>
    </w:rPr>
  </w:style>
  <w:style w:type="character" w:customStyle="1" w:styleId="27">
    <w:name w:val="页眉 字符"/>
    <w:basedOn w:val="11"/>
    <w:link w:val="8"/>
    <w:uiPriority w:val="99"/>
    <w:rPr>
      <w:sz w:val="18"/>
      <w:szCs w:val="18"/>
      <w:lang w:eastAsia="ja-JP"/>
    </w:rPr>
  </w:style>
  <w:style w:type="character" w:customStyle="1" w:styleId="28">
    <w:name w:val="页脚 字符"/>
    <w:basedOn w:val="11"/>
    <w:link w:val="7"/>
    <w:uiPriority w:val="99"/>
    <w:rPr>
      <w:sz w:val="18"/>
      <w:szCs w:val="18"/>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microsoft.com/office/2007/relationships/hdphoto" Target="media/image23.jpeg"/><Relationship Id="rId25" Type="http://schemas.openxmlformats.org/officeDocument/2006/relationships/image" Target="media/image22.png"/><Relationship Id="rId24" Type="http://schemas.microsoft.com/office/2007/relationships/hdphoto" Target="media/image21.jpeg"/><Relationship Id="rId23" Type="http://schemas.openxmlformats.org/officeDocument/2006/relationships/image" Target="media/image20.png"/><Relationship Id="rId22" Type="http://schemas.microsoft.com/office/2007/relationships/hdphoto" Target="media/image19.jpeg"/><Relationship Id="rId21" Type="http://schemas.openxmlformats.org/officeDocument/2006/relationships/image" Target="media/image18.png"/><Relationship Id="rId20" Type="http://schemas.microsoft.com/office/2007/relationships/hdphoto" Target="media/image17.jpeg"/><Relationship Id="rId2" Type="http://schemas.openxmlformats.org/officeDocument/2006/relationships/settings" Target="settings.xml"/><Relationship Id="rId19" Type="http://schemas.openxmlformats.org/officeDocument/2006/relationships/image" Target="media/image16.png"/><Relationship Id="rId18" Type="http://schemas.microsoft.com/office/2007/relationships/hdphoto"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29</Pages>
  <Words>5028</Words>
  <Characters>28660</Characters>
  <Lines>238</Lines>
  <Paragraphs>67</Paragraphs>
  <TotalTime>0</TotalTime>
  <ScaleCrop>false</ScaleCrop>
  <LinksUpToDate>false</LinksUpToDate>
  <CharactersWithSpaces>33621</CharactersWithSpaces>
  <Application>WPS Office_2.4.0.835_F1E327BC-269C-435d-A152-05C5408002CA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2019-03-28T23:32:00Z</dcterms:created>
  <dc:creator>Stuart Faulk</dc:creator>
  <cp:lastModifiedBy>wnjxyk</cp:lastModifiedBy>
  <cp:lastPrinted>2019-03-31T23:02:00Z</cp:lastPrinted>
  <dcterms:modified xsi:type="dcterms:W3CDTF">2019-04-02T10:05:13Z</dcterms:modified>
  <cp:revision>192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2052-2.4.0.835</vt:lpwstr>
  </property>
</Properties>
</file>